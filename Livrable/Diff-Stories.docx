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FADD125" w14:textId="7768007E" w:rsidR="000A44C8" w:rsidRDefault="00FC164C">
      <w:pPr>
        <w:pStyle w:val="Titre3"/>
        <w:pPrChange w:id="1" w:author="Un-named" w:date="2024-01-30T15:48:00Z">
          <w:pPr>
            <w:ind w:left="-5"/>
          </w:pPr>
        </w:pPrChange>
      </w:pPr>
      <w:bookmarkStart w:id="2" w:name="_GoBack"/>
      <w:bookmarkEnd w:id="2"/>
      <w:r>
        <w:t>Café</w:t>
      </w:r>
      <w:del w:id="3" w:author="Un-named" w:date="2024-01-30T15:48:00Z">
        <w:r>
          <w:delText xml:space="preserve"> 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4" w:author="Un-named" w:date="2024-01-30T15:48:00Z">
          <w:tblPr>
            <w:tblStyle w:val="TableGrid"/>
            <w:tblW w:w="8690" w:type="dxa"/>
            <w:tblInd w:w="5" w:type="dxa"/>
            <w:tblCellMar>
              <w:top w:w="47" w:type="dxa"/>
              <w:left w:w="10" w:type="dxa"/>
              <w:bottom w:w="0" w:type="dxa"/>
              <w:right w:w="3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16"/>
        <w:tblGridChange w:id="5">
          <w:tblGrid>
            <w:gridCol w:w="8690"/>
          </w:tblGrid>
        </w:tblGridChange>
      </w:tblGrid>
      <w:tr w:rsidR="000A44C8" w14:paraId="6AD5A4FE" w14:textId="77777777">
        <w:tblPrEx>
          <w:tblCellMar>
            <w:top w:w="0" w:type="dxa"/>
            <w:bottom w:w="0" w:type="dxa"/>
          </w:tblCellMar>
        </w:tblPrEx>
        <w:trPr>
          <w:trPrChange w:id="6" w:author="Un-named" w:date="2024-01-30T15:48:00Z">
            <w:trPr>
              <w:trHeight w:val="254"/>
            </w:trPr>
          </w:trPrChange>
        </w:trPr>
        <w:tc>
          <w:tcPr>
            <w:tcW w:w="0" w:type="auto"/>
            <w:tcPrChange w:id="7" w:author="Un-named" w:date="2024-01-30T15:48:00Z">
              <w:tcPr>
                <w:tcW w:w="86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A3D403A" w14:textId="3825D8F7" w:rsidR="000A44C8" w:rsidRDefault="00FC164C" w:rsidP="00FC164C">
            <w:r>
              <w:rPr>
                <w:rPrChange w:id="8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En tant que propriétaire d'un café Je veux une pièce de </w:t>
            </w:r>
            <w:del w:id="9" w:author="Un-named" w:date="2024-01-30T15:48:00Z">
              <w:r>
                <w:rPr>
                  <w:color w:val="000000"/>
                </w:rPr>
                <w:delText>14</w:delText>
              </w:r>
            </w:del>
            <w:ins w:id="10" w:author="Un-named" w:date="2024-01-30T15:48:00Z">
              <w:r>
                <w:t>15</w:t>
              </w:r>
            </w:ins>
            <w:r>
              <w:rPr>
                <w:rPrChange w:id="11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 mètres sur 17</w:t>
            </w:r>
            <w:ins w:id="12" w:author="Un-named" w:date="2024-01-30T15:48:00Z">
              <w:r>
                <w:t>.5</w:t>
              </w:r>
            </w:ins>
            <w:r>
              <w:rPr>
                <w:rPrChange w:id="13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 mètres Pour accueillir mon café</w:t>
            </w:r>
            <w:del w:id="14" w:author="Un-named" w:date="2024-01-30T15:48:00Z">
              <w:r>
                <w:rPr>
                  <w:color w:val="000000"/>
                </w:rPr>
                <w:delText xml:space="preserve"> </w:delText>
              </w:r>
            </w:del>
          </w:p>
        </w:tc>
      </w:tr>
      <w:tr w:rsidR="000A44C8" w14:paraId="2F3D06C3" w14:textId="77777777">
        <w:tblPrEx>
          <w:tblCellMar>
            <w:top w:w="0" w:type="dxa"/>
            <w:bottom w:w="0" w:type="dxa"/>
          </w:tblCellMar>
        </w:tblPrEx>
        <w:trPr>
          <w:trPrChange w:id="15" w:author="Un-named" w:date="2024-01-30T15:48:00Z">
            <w:trPr>
              <w:trHeight w:val="2453"/>
            </w:trPr>
          </w:trPrChange>
        </w:trPr>
        <w:tc>
          <w:tcPr>
            <w:tcW w:w="0" w:type="auto"/>
            <w:tcPrChange w:id="16" w:author="Un-named" w:date="2024-01-30T15:48:00Z">
              <w:tcPr>
                <w:tcW w:w="86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1279FC2" w14:textId="1F016083" w:rsidR="000A44C8" w:rsidRDefault="00FC164C">
            <w:pPr>
              <w:jc w:val="center"/>
              <w:pPrChange w:id="17" w:author="Un-named" w:date="2024-01-30T15:48:00Z">
                <w:pPr>
                  <w:ind w:left="16" w:firstLine="0"/>
                  <w:jc w:val="center"/>
                </w:pPr>
              </w:pPrChange>
            </w:pPr>
            <w:r>
              <w:rPr>
                <w:rPrChange w:id="18" w:author="Un-named" w:date="2024-01-30T15:48:00Z">
                  <w:rPr>
                    <w:color w:val="000000"/>
                    <w:sz w:val="20"/>
                  </w:rPr>
                </w:rPrChange>
              </w:rPr>
              <w:t>Tests d'</w:t>
            </w:r>
            <w:proofErr w:type="spellStart"/>
            <w:r>
              <w:rPr>
                <w:rPrChange w:id="19" w:author="Un-named" w:date="2024-01-30T15:48:00Z">
                  <w:rPr>
                    <w:color w:val="000000"/>
                    <w:sz w:val="20"/>
                  </w:rPr>
                </w:rPrChange>
              </w:rPr>
              <w:t>acceptance</w:t>
            </w:r>
            <w:proofErr w:type="spellEnd"/>
            <w:r>
              <w:rPr>
                <w:rPrChange w:id="20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: </w:t>
            </w:r>
            <w:del w:id="21" w:author="Un-named" w:date="2024-01-30T15:48:00Z">
              <w:r>
                <w:rPr>
                  <w:color w:val="000000"/>
                </w:rPr>
                <w:delText xml:space="preserve"> </w:delText>
              </w:r>
            </w:del>
          </w:p>
          <w:p w14:paraId="12E040D5" w14:textId="77777777" w:rsidR="00A14873" w:rsidRDefault="00FC164C">
            <w:pPr>
              <w:spacing w:after="1" w:line="253" w:lineRule="auto"/>
              <w:ind w:right="746"/>
              <w:rPr>
                <w:del w:id="22" w:author="Un-named" w:date="2024-01-30T15:48:00Z"/>
              </w:rPr>
            </w:pPr>
            <w:del w:id="23" w:author="Un-named" w:date="2024-01-30T15:48:00Z">
              <w:r>
                <w:rPr>
                  <w:color w:val="000000"/>
                </w:rPr>
                <w:delText xml:space="preserve">table et chaise En entrant par une double porte Je vois 15 tables entourées de 4 chaises chacune mur </w:delText>
              </w:r>
              <w:r>
                <w:rPr>
                  <w:color w:val="000000"/>
                </w:rPr>
                <w:tab/>
              </w:r>
              <w:r>
                <w:rPr>
                  <w:color w:val="000000"/>
                </w:rPr>
                <w:delText xml:space="preserve">Les murs sont en pierre Sol </w:delText>
              </w:r>
              <w:r>
                <w:rPr>
                  <w:color w:val="000000"/>
                </w:rPr>
                <w:tab/>
                <w:delText xml:space="preserve">Le sol est en chêne claire Lampe </w:delText>
              </w:r>
              <w:r>
                <w:rPr>
                  <w:color w:val="000000"/>
                </w:rPr>
                <w:tab/>
                <w:delText xml:space="preserve">Il y a des lampes sur le plafond bar </w:delText>
              </w:r>
              <w:r>
                <w:rPr>
                  <w:color w:val="000000"/>
                </w:rPr>
                <w:tab/>
                <w:delText xml:space="preserve">Devant l'entrée il y a un bar </w:delText>
              </w:r>
            </w:del>
          </w:p>
          <w:p w14:paraId="4023EA8B" w14:textId="77777777" w:rsidR="00A14873" w:rsidRDefault="00FC164C">
            <w:pPr>
              <w:tabs>
                <w:tab w:val="right" w:pos="8651"/>
              </w:tabs>
              <w:rPr>
                <w:del w:id="24" w:author="Un-named" w:date="2024-01-30T15:48:00Z"/>
              </w:rPr>
            </w:pPr>
            <w:del w:id="25" w:author="Un-named" w:date="2024-01-30T15:48:00Z">
              <w:r>
                <w:rPr>
                  <w:color w:val="000000"/>
                </w:rPr>
                <w:delText xml:space="preserve">Sur les tables </w:delText>
              </w:r>
              <w:r>
                <w:rPr>
                  <w:color w:val="000000"/>
                </w:rPr>
                <w:tab/>
                <w:delText>Sur les tables il y a un petit pot de fleur, sel, poivre, couteaux, fourchettes et des serviettes</w:delText>
              </w:r>
            </w:del>
          </w:p>
          <w:p w14:paraId="3CE9B50E" w14:textId="77777777" w:rsidR="00A14873" w:rsidRDefault="00FC164C">
            <w:pPr>
              <w:tabs>
                <w:tab w:val="center" w:pos="2107"/>
              </w:tabs>
              <w:rPr>
                <w:del w:id="26" w:author="Un-named" w:date="2024-01-30T15:48:00Z"/>
              </w:rPr>
            </w:pPr>
            <w:del w:id="27" w:author="Un-named" w:date="2024-01-30T15:48:00Z">
              <w:r>
                <w:rPr>
                  <w:color w:val="000000"/>
                </w:rPr>
                <w:delText xml:space="preserve">Plafond </w:delText>
              </w:r>
              <w:r>
                <w:rPr>
                  <w:color w:val="000000"/>
                </w:rPr>
                <w:tab/>
                <w:delText>L</w:delText>
              </w:r>
              <w:r>
                <w:rPr>
                  <w:color w:val="000000"/>
                </w:rPr>
                <w:delText xml:space="preserve">e plafond est blanc </w:delText>
              </w:r>
            </w:del>
          </w:p>
          <w:p w14:paraId="472A9A0E" w14:textId="77777777" w:rsidR="00000000" w:rsidRDefault="00FC164C">
            <w:pPr>
              <w:rPr>
                <w:del w:id="28" w:author="Un-named" w:date="2024-01-30T15:48:00Z"/>
              </w:rPr>
            </w:pPr>
            <w:del w:id="29" w:author="Un-named" w:date="2024-01-30T15:48:00Z">
              <w:r>
                <w:rPr>
                  <w:color w:val="000000"/>
                </w:rPr>
                <w:delText xml:space="preserve">Contenu du bar Il y a des machines à café dans le bar et toutes sorte de boissons </w:delText>
              </w:r>
              <w:r>
                <w:rPr>
                  <w:color w:val="000000"/>
                  <w:sz w:val="2"/>
                </w:rPr>
                <w:delText xml:space="preserve"> </w:delText>
              </w:r>
              <w:r>
                <w:rPr>
                  <w:color w:val="000000"/>
                </w:rPr>
                <w:delText xml:space="preserve">dehors </w:delText>
              </w:r>
              <w:r>
                <w:rPr>
                  <w:color w:val="000000"/>
                </w:rPr>
                <w:tab/>
                <w:delText xml:space="preserve">à l'extérieur du café, il y a un store et aussi des tables entourées de chaises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2"/>
              <w:gridCol w:w="7964"/>
            </w:tblGrid>
            <w:tr w:rsidR="000A44C8" w14:paraId="6D39053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0" w:author="Un-named" w:date="2024-01-30T15:48:00Z"/>
              </w:trPr>
              <w:tc>
                <w:tcPr>
                  <w:tcW w:w="0" w:type="auto"/>
                </w:tcPr>
                <w:p w14:paraId="08289625" w14:textId="11FD8D83" w:rsidR="000A44C8" w:rsidRDefault="00FC164C">
                  <w:pPr>
                    <w:rPr>
                      <w:ins w:id="31" w:author="Un-named" w:date="2024-01-30T15:48:00Z"/>
                    </w:rPr>
                  </w:pPr>
                  <w:ins w:id="32" w:author="Un-named" w:date="2024-01-30T15:48:00Z">
                    <w:r>
                      <w:t>table et chaise</w:t>
                    </w:r>
                  </w:ins>
                </w:p>
              </w:tc>
              <w:tc>
                <w:tcPr>
                  <w:tcW w:w="0" w:type="auto"/>
                </w:tcPr>
                <w:p w14:paraId="1814B38E" w14:textId="77777777" w:rsidR="000A44C8" w:rsidRDefault="00FC164C">
                  <w:pPr>
                    <w:rPr>
                      <w:ins w:id="33" w:author="Un-named" w:date="2024-01-30T15:48:00Z"/>
                    </w:rPr>
                  </w:pPr>
                  <w:ins w:id="34" w:author="Un-named" w:date="2024-01-30T15:48:00Z">
                    <w:r>
                      <w:t>En entrant par une double porte Je vois 15 tables entourées de 4 chaises chacune et un bar sur le fond</w:t>
                    </w:r>
                  </w:ins>
                </w:p>
              </w:tc>
            </w:tr>
            <w:tr w:rsidR="000A44C8" w14:paraId="7F9BEE6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5" w:author="Un-named" w:date="2024-01-30T15:48:00Z"/>
              </w:trPr>
              <w:tc>
                <w:tcPr>
                  <w:tcW w:w="0" w:type="auto"/>
                </w:tcPr>
                <w:p w14:paraId="3F89AC0E" w14:textId="77777777" w:rsidR="000A44C8" w:rsidRDefault="00FC164C">
                  <w:pPr>
                    <w:rPr>
                      <w:ins w:id="36" w:author="Un-named" w:date="2024-01-30T15:48:00Z"/>
                    </w:rPr>
                  </w:pPr>
                  <w:ins w:id="37" w:author="Un-named" w:date="2024-01-30T15:48:00Z">
                    <w:r>
                      <w:t>mur</w:t>
                    </w:r>
                  </w:ins>
                </w:p>
              </w:tc>
              <w:tc>
                <w:tcPr>
                  <w:tcW w:w="0" w:type="auto"/>
                </w:tcPr>
                <w:p w14:paraId="1F9A5AD9" w14:textId="77777777" w:rsidR="000A44C8" w:rsidRDefault="00FC164C">
                  <w:pPr>
                    <w:rPr>
                      <w:ins w:id="38" w:author="Un-named" w:date="2024-01-30T15:48:00Z"/>
                    </w:rPr>
                  </w:pPr>
                  <w:ins w:id="39" w:author="Un-named" w:date="2024-01-30T15:48:00Z">
                    <w:r>
                      <w:t>Les murs sont en pierre</w:t>
                    </w:r>
                  </w:ins>
                </w:p>
              </w:tc>
            </w:tr>
            <w:tr w:rsidR="000A44C8" w14:paraId="2BCBA22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0" w:author="Un-named" w:date="2024-01-30T15:48:00Z"/>
              </w:trPr>
              <w:tc>
                <w:tcPr>
                  <w:tcW w:w="0" w:type="auto"/>
                </w:tcPr>
                <w:p w14:paraId="1C16C343" w14:textId="77777777" w:rsidR="000A44C8" w:rsidRDefault="00FC164C">
                  <w:pPr>
                    <w:rPr>
                      <w:ins w:id="41" w:author="Un-named" w:date="2024-01-30T15:48:00Z"/>
                    </w:rPr>
                  </w:pPr>
                  <w:ins w:id="42" w:author="Un-named" w:date="2024-01-30T15:48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</w:tcPr>
                <w:p w14:paraId="304D97F7" w14:textId="77777777" w:rsidR="000A44C8" w:rsidRDefault="00FC164C">
                  <w:pPr>
                    <w:rPr>
                      <w:ins w:id="43" w:author="Un-named" w:date="2024-01-30T15:48:00Z"/>
                    </w:rPr>
                  </w:pPr>
                  <w:ins w:id="44" w:author="Un-named" w:date="2024-01-30T15:48:00Z">
                    <w:r>
                      <w:t>Le sol est en chêne claire</w:t>
                    </w:r>
                  </w:ins>
                </w:p>
              </w:tc>
            </w:tr>
            <w:tr w:rsidR="000A44C8" w14:paraId="778E39D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5" w:author="Un-named" w:date="2024-01-30T15:48:00Z"/>
              </w:trPr>
              <w:tc>
                <w:tcPr>
                  <w:tcW w:w="0" w:type="auto"/>
                </w:tcPr>
                <w:p w14:paraId="3E191161" w14:textId="77777777" w:rsidR="000A44C8" w:rsidRDefault="00FC164C">
                  <w:pPr>
                    <w:rPr>
                      <w:ins w:id="46" w:author="Un-named" w:date="2024-01-30T15:48:00Z"/>
                    </w:rPr>
                  </w:pPr>
                  <w:ins w:id="47" w:author="Un-named" w:date="2024-01-30T15:48:00Z">
                    <w:r>
                      <w:t>Lampe</w:t>
                    </w:r>
                  </w:ins>
                </w:p>
              </w:tc>
              <w:tc>
                <w:tcPr>
                  <w:tcW w:w="0" w:type="auto"/>
                </w:tcPr>
                <w:p w14:paraId="62BC9432" w14:textId="77777777" w:rsidR="000A44C8" w:rsidRDefault="00FC164C">
                  <w:pPr>
                    <w:rPr>
                      <w:ins w:id="48" w:author="Un-named" w:date="2024-01-30T15:48:00Z"/>
                    </w:rPr>
                  </w:pPr>
                  <w:ins w:id="49" w:author="Un-named" w:date="2024-01-30T15:48:00Z">
                    <w:r>
                      <w:t>Il y a des lampes sur le plafond</w:t>
                    </w:r>
                  </w:ins>
                </w:p>
              </w:tc>
            </w:tr>
            <w:tr w:rsidR="000A44C8" w14:paraId="734C405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50" w:author="Un-named" w:date="2024-01-30T15:48:00Z"/>
              </w:trPr>
              <w:tc>
                <w:tcPr>
                  <w:tcW w:w="0" w:type="auto"/>
                </w:tcPr>
                <w:p w14:paraId="264D3091" w14:textId="77777777" w:rsidR="000A44C8" w:rsidRDefault="00FC164C">
                  <w:pPr>
                    <w:rPr>
                      <w:ins w:id="51" w:author="Un-named" w:date="2024-01-30T15:48:00Z"/>
                    </w:rPr>
                  </w:pPr>
                  <w:ins w:id="52" w:author="Un-named" w:date="2024-01-30T15:48:00Z">
                    <w:r>
                      <w:t>bar</w:t>
                    </w:r>
                  </w:ins>
                </w:p>
              </w:tc>
              <w:tc>
                <w:tcPr>
                  <w:tcW w:w="0" w:type="auto"/>
                </w:tcPr>
                <w:p w14:paraId="7A4CE724" w14:textId="77777777" w:rsidR="000A44C8" w:rsidRDefault="00FC164C">
                  <w:pPr>
                    <w:rPr>
                      <w:ins w:id="53" w:author="Un-named" w:date="2024-01-30T15:48:00Z"/>
                    </w:rPr>
                  </w:pPr>
                  <w:ins w:id="54" w:author="Un-named" w:date="2024-01-30T15:48:00Z">
                    <w:r>
                      <w:t>Devant l'entrée il y a un bar</w:t>
                    </w:r>
                  </w:ins>
                </w:p>
              </w:tc>
            </w:tr>
            <w:tr w:rsidR="000A44C8" w14:paraId="5ECC057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55" w:author="Un-named" w:date="2024-01-30T15:48:00Z"/>
              </w:trPr>
              <w:tc>
                <w:tcPr>
                  <w:tcW w:w="0" w:type="auto"/>
                </w:tcPr>
                <w:p w14:paraId="4F4C6786" w14:textId="77777777" w:rsidR="000A44C8" w:rsidRDefault="00FC164C">
                  <w:pPr>
                    <w:rPr>
                      <w:ins w:id="56" w:author="Un-named" w:date="2024-01-30T15:48:00Z"/>
                    </w:rPr>
                  </w:pPr>
                  <w:ins w:id="57" w:author="Un-named" w:date="2024-01-30T15:48:00Z">
                    <w:r>
                      <w:t>Sur les tables</w:t>
                    </w:r>
                  </w:ins>
                </w:p>
              </w:tc>
              <w:tc>
                <w:tcPr>
                  <w:tcW w:w="0" w:type="auto"/>
                </w:tcPr>
                <w:p w14:paraId="412C6283" w14:textId="77777777" w:rsidR="000A44C8" w:rsidRDefault="00FC164C">
                  <w:pPr>
                    <w:rPr>
                      <w:ins w:id="58" w:author="Un-named" w:date="2024-01-30T15:48:00Z"/>
                    </w:rPr>
                  </w:pPr>
                  <w:ins w:id="59" w:author="Un-named" w:date="2024-01-30T15:48:00Z">
                    <w:r>
                      <w:t>Sur les tables il y a un petit pot de fleur, sel, poivre, couteaux, fourchettes et des serviettes</w:t>
                    </w:r>
                  </w:ins>
                </w:p>
              </w:tc>
            </w:tr>
            <w:tr w:rsidR="000A44C8" w14:paraId="3412DB8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60" w:author="Un-named" w:date="2024-01-30T15:48:00Z"/>
              </w:trPr>
              <w:tc>
                <w:tcPr>
                  <w:tcW w:w="0" w:type="auto"/>
                </w:tcPr>
                <w:p w14:paraId="53FAAA2E" w14:textId="77777777" w:rsidR="000A44C8" w:rsidRDefault="00FC164C">
                  <w:pPr>
                    <w:rPr>
                      <w:ins w:id="61" w:author="Un-named" w:date="2024-01-30T15:48:00Z"/>
                    </w:rPr>
                  </w:pPr>
                  <w:ins w:id="62" w:author="Un-named" w:date="2024-01-30T15:48:00Z">
                    <w:r>
                      <w:t>Plafond</w:t>
                    </w:r>
                  </w:ins>
                </w:p>
              </w:tc>
              <w:tc>
                <w:tcPr>
                  <w:tcW w:w="0" w:type="auto"/>
                </w:tcPr>
                <w:p w14:paraId="525F7B87" w14:textId="77777777" w:rsidR="000A44C8" w:rsidRDefault="00FC164C">
                  <w:pPr>
                    <w:rPr>
                      <w:ins w:id="63" w:author="Un-named" w:date="2024-01-30T15:48:00Z"/>
                    </w:rPr>
                  </w:pPr>
                  <w:ins w:id="64" w:author="Un-named" w:date="2024-01-30T15:48:00Z">
                    <w:r>
                      <w:t>Le plafond est blanc</w:t>
                    </w:r>
                  </w:ins>
                </w:p>
              </w:tc>
            </w:tr>
            <w:tr w:rsidR="000A44C8" w14:paraId="210C9F1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65" w:author="Un-named" w:date="2024-01-30T15:48:00Z"/>
              </w:trPr>
              <w:tc>
                <w:tcPr>
                  <w:tcW w:w="0" w:type="auto"/>
                </w:tcPr>
                <w:p w14:paraId="527DDDE8" w14:textId="77777777" w:rsidR="000A44C8" w:rsidRDefault="00FC164C">
                  <w:pPr>
                    <w:rPr>
                      <w:ins w:id="66" w:author="Un-named" w:date="2024-01-30T15:48:00Z"/>
                    </w:rPr>
                  </w:pPr>
                  <w:ins w:id="67" w:author="Un-named" w:date="2024-01-30T15:48:00Z">
                    <w:r>
                      <w:t>Contenu du bar</w:t>
                    </w:r>
                  </w:ins>
                </w:p>
              </w:tc>
              <w:tc>
                <w:tcPr>
                  <w:tcW w:w="0" w:type="auto"/>
                </w:tcPr>
                <w:p w14:paraId="41B6E8C5" w14:textId="77777777" w:rsidR="000A44C8" w:rsidRDefault="00FC164C">
                  <w:pPr>
                    <w:rPr>
                      <w:ins w:id="68" w:author="Un-named" w:date="2024-01-30T15:48:00Z"/>
                    </w:rPr>
                  </w:pPr>
                  <w:ins w:id="69" w:author="Un-named" w:date="2024-01-30T15:48:00Z">
                    <w:r>
                      <w:t>Il y a des machines à café dans le bar et toutes sorte de boissons</w:t>
                    </w:r>
                  </w:ins>
                </w:p>
              </w:tc>
            </w:tr>
            <w:tr w:rsidR="000A44C8" w14:paraId="4AD6FA4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70" w:author="Un-named" w:date="2024-01-30T15:48:00Z"/>
              </w:trPr>
              <w:tc>
                <w:tcPr>
                  <w:tcW w:w="0" w:type="auto"/>
                </w:tcPr>
                <w:p w14:paraId="7C4000CE" w14:textId="77777777" w:rsidR="000A44C8" w:rsidRDefault="00FC164C">
                  <w:pPr>
                    <w:rPr>
                      <w:ins w:id="71" w:author="Un-named" w:date="2024-01-30T15:48:00Z"/>
                    </w:rPr>
                  </w:pPr>
                  <w:ins w:id="72" w:author="Un-named" w:date="2024-01-30T15:48:00Z">
                    <w:r>
                      <w:t>dehors</w:t>
                    </w:r>
                  </w:ins>
                </w:p>
              </w:tc>
              <w:tc>
                <w:tcPr>
                  <w:tcW w:w="0" w:type="auto"/>
                </w:tcPr>
                <w:p w14:paraId="3E6BDBAB" w14:textId="77777777" w:rsidR="000A44C8" w:rsidRDefault="00FC164C">
                  <w:pPr>
                    <w:rPr>
                      <w:ins w:id="73" w:author="Un-named" w:date="2024-01-30T15:48:00Z"/>
                    </w:rPr>
                  </w:pPr>
                  <w:ins w:id="74" w:author="Un-named" w:date="2024-01-30T15:48:00Z">
                    <w:r>
                      <w:t>à l'extérieur du café, il y a un store et aussi des tables entourées de chaises</w:t>
                    </w:r>
                  </w:ins>
                </w:p>
              </w:tc>
            </w:tr>
            <w:tr w:rsidR="000A44C8" w14:paraId="2FB530A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75" w:author="Un-named" w:date="2024-01-30T15:48:00Z"/>
              </w:trPr>
              <w:tc>
                <w:tcPr>
                  <w:tcW w:w="0" w:type="auto"/>
                </w:tcPr>
                <w:p w14:paraId="344C3063" w14:textId="77777777" w:rsidR="000A44C8" w:rsidRDefault="00FC164C">
                  <w:pPr>
                    <w:rPr>
                      <w:ins w:id="76" w:author="Un-named" w:date="2024-01-30T15:48:00Z"/>
                    </w:rPr>
                  </w:pPr>
                  <w:ins w:id="77" w:author="Un-named" w:date="2024-01-30T15:48:00Z">
                    <w:r>
                      <w:t>taille</w:t>
                    </w:r>
                  </w:ins>
                </w:p>
              </w:tc>
              <w:tc>
                <w:tcPr>
                  <w:tcW w:w="0" w:type="auto"/>
                </w:tcPr>
                <w:p w14:paraId="69E92173" w14:textId="77777777" w:rsidR="000A44C8" w:rsidRDefault="00FC164C">
                  <w:pPr>
                    <w:rPr>
                      <w:ins w:id="78" w:author="Un-named" w:date="2024-01-30T15:48:00Z"/>
                    </w:rPr>
                  </w:pPr>
                  <w:ins w:id="79" w:author="Un-named" w:date="2024-01-30T15:48:00Z">
                    <w:r>
                      <w:t>La taille du café est de 17,50 mètres sur 15 mèt</w:t>
                    </w:r>
                    <w:r>
                      <w:t>res et la surface est de 262,57 m2.</w:t>
                    </w:r>
                  </w:ins>
                </w:p>
              </w:tc>
            </w:tr>
            <w:tr w:rsidR="000A44C8" w14:paraId="2605A9F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80" w:author="Un-named" w:date="2024-01-30T15:48:00Z"/>
              </w:trPr>
              <w:tc>
                <w:tcPr>
                  <w:tcW w:w="0" w:type="auto"/>
                </w:tcPr>
                <w:p w14:paraId="5518B536" w14:textId="77777777" w:rsidR="000A44C8" w:rsidRDefault="00FC164C">
                  <w:pPr>
                    <w:rPr>
                      <w:ins w:id="81" w:author="Un-named" w:date="2024-01-30T15:48:00Z"/>
                    </w:rPr>
                  </w:pPr>
                  <w:ins w:id="82" w:author="Un-named" w:date="2024-01-30T15:48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</w:tcPr>
                <w:p w14:paraId="2FECAF16" w14:textId="77777777" w:rsidR="000A44C8" w:rsidRDefault="00FC164C">
                  <w:pPr>
                    <w:rPr>
                      <w:ins w:id="83" w:author="Un-named" w:date="2024-01-30T15:48:00Z"/>
                    </w:rPr>
                  </w:pPr>
                  <w:ins w:id="84" w:author="Un-named" w:date="2024-01-30T15:48:00Z">
                    <w:r>
                      <w:t>En sortant des escaliers nord, quand j'arrive vers une double-porte, je vois à ma droite un bar, sur le mur à gauche au centre, je vois une autre double-porte et en face.</w:t>
                    </w:r>
                  </w:ins>
                </w:p>
              </w:tc>
            </w:tr>
          </w:tbl>
          <w:p w14:paraId="42576EA8" w14:textId="77777777" w:rsidR="000A44C8" w:rsidRDefault="000A44C8">
            <w:pPr>
              <w:pPrChange w:id="85" w:author="Un-named" w:date="2024-01-30T15:48:00Z">
                <w:pPr>
                  <w:ind w:left="0" w:right="1283" w:firstLine="10"/>
                </w:pPr>
              </w:pPrChange>
            </w:pPr>
          </w:p>
        </w:tc>
      </w:tr>
    </w:tbl>
    <w:p w14:paraId="4864DF28" w14:textId="77777777" w:rsidR="00A14873" w:rsidRDefault="00FC164C">
      <w:pPr>
        <w:rPr>
          <w:del w:id="86" w:author="Un-named" w:date="2024-01-30T15:48:00Z"/>
        </w:rPr>
      </w:pPr>
      <w:del w:id="87" w:author="Un-named" w:date="2024-01-30T15:48:00Z">
        <w:r>
          <w:rPr>
            <w:color w:val="000000"/>
          </w:rPr>
          <w:delText xml:space="preserve"> </w:delText>
        </w:r>
      </w:del>
    </w:p>
    <w:p w14:paraId="5339379D" w14:textId="60D1D3BA" w:rsidR="000A44C8" w:rsidRDefault="00FC164C">
      <w:pPr>
        <w:rPr>
          <w:ins w:id="88" w:author="Un-named" w:date="2024-01-30T15:48:00Z"/>
        </w:rPr>
      </w:pPr>
      <w:del w:id="89" w:author="Un-named" w:date="2024-01-30T15:48:00Z">
        <w:r>
          <w:rPr>
            <w:color w:val="000000"/>
          </w:rPr>
          <w:delText xml:space="preserve"> </w:delText>
        </w:r>
      </w:del>
    </w:p>
    <w:p w14:paraId="6CB46A5F" w14:textId="77777777" w:rsidR="000A44C8" w:rsidRDefault="00FC164C">
      <w:pPr>
        <w:rPr>
          <w:moveFrom w:id="90" w:author="Un-named" w:date="2024-01-30T15:48:00Z"/>
        </w:rPr>
        <w:pPrChange w:id="91" w:author="Un-named" w:date="2024-01-30T15:48:00Z">
          <w:pPr>
            <w:spacing w:after="18"/>
            <w:ind w:left="0" w:firstLine="0"/>
          </w:pPr>
        </w:pPrChange>
      </w:pPr>
      <w:ins w:id="92" w:author="Un-named" w:date="2024-01-30T15:48:00Z">
        <w:r>
          <w:t>Salle</w:t>
        </w:r>
      </w:ins>
      <w:moveFromRangeStart w:id="93" w:author="Un-named" w:date="2024-01-30T15:48:00Z" w:name="move157522137"/>
    </w:p>
    <w:p w14:paraId="55175488" w14:textId="208DC7DA" w:rsidR="000A44C8" w:rsidRDefault="00FC164C">
      <w:pPr>
        <w:pStyle w:val="Titre3"/>
        <w:pPrChange w:id="94" w:author="Un-named" w:date="2024-01-30T15:48:00Z">
          <w:pPr>
            <w:ind w:left="-5"/>
          </w:pPr>
        </w:pPrChange>
      </w:pPr>
      <w:moveFrom w:id="95" w:author="Un-named" w:date="2024-01-30T15:48:00Z">
        <w:r>
          <w:t>Magasin</w:t>
        </w:r>
      </w:moveFrom>
      <w:moveFromRangeEnd w:id="93"/>
      <w:r>
        <w:t xml:space="preserve"> de </w:t>
      </w:r>
      <w:del w:id="96" w:author="Un-named" w:date="2024-01-30T15:48:00Z">
        <w:r>
          <w:delText xml:space="preserve">voiture </w:delText>
        </w:r>
      </w:del>
      <w:ins w:id="97" w:author="Un-named" w:date="2024-01-30T15:48:00Z">
        <w:r>
          <w:t>sport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98" w:author="Un-named" w:date="2024-01-30T15:48:00Z">
          <w:tblPr>
            <w:tblStyle w:val="TableGrid"/>
            <w:tblW w:w="9019" w:type="dxa"/>
            <w:tblInd w:w="5" w:type="dxa"/>
            <w:tblCellMar>
              <w:top w:w="47" w:type="dxa"/>
              <w:left w:w="10" w:type="dxa"/>
              <w:bottom w:w="0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16"/>
        <w:tblGridChange w:id="99">
          <w:tblGrid>
            <w:gridCol w:w="9019"/>
          </w:tblGrid>
        </w:tblGridChange>
      </w:tblGrid>
      <w:tr w:rsidR="000A44C8" w14:paraId="192B8677" w14:textId="77777777">
        <w:tblPrEx>
          <w:tblCellMar>
            <w:top w:w="0" w:type="dxa"/>
            <w:bottom w:w="0" w:type="dxa"/>
          </w:tblCellMar>
        </w:tblPrEx>
        <w:trPr>
          <w:trPrChange w:id="100" w:author="Un-named" w:date="2024-01-30T15:48:00Z">
            <w:trPr>
              <w:trHeight w:val="254"/>
            </w:trPr>
          </w:trPrChange>
        </w:trPr>
        <w:tc>
          <w:tcPr>
            <w:tcW w:w="0" w:type="auto"/>
            <w:tcPrChange w:id="101" w:author="Un-named" w:date="2024-01-30T15:48:00Z">
              <w:tcPr>
                <w:tcW w:w="901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B12BEB8" w14:textId="47F1650C" w:rsidR="000A44C8" w:rsidRDefault="00FC164C" w:rsidP="00FC164C">
            <w:r>
              <w:rPr>
                <w:rPrChange w:id="102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En tant </w:t>
            </w:r>
            <w:del w:id="103" w:author="Un-named" w:date="2024-01-30T15:48:00Z">
              <w:r>
                <w:rPr>
                  <w:color w:val="000000"/>
                </w:rPr>
                <w:delText>que vendeur</w:delText>
              </w:r>
            </w:del>
            <w:ins w:id="104" w:author="Un-named" w:date="2024-01-30T15:48:00Z">
              <w:r>
                <w:t>qu'adepte</w:t>
              </w:r>
            </w:ins>
            <w:r>
              <w:rPr>
                <w:rPrChange w:id="105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 de </w:t>
            </w:r>
            <w:del w:id="106" w:author="Un-named" w:date="2024-01-30T15:48:00Z">
              <w:r>
                <w:rPr>
                  <w:color w:val="000000"/>
                </w:rPr>
                <w:delText>voiture</w:delText>
              </w:r>
            </w:del>
            <w:ins w:id="107" w:author="Un-named" w:date="2024-01-30T15:48:00Z">
              <w:r>
                <w:t>sport,</w:t>
              </w:r>
            </w:ins>
            <w:r>
              <w:rPr>
                <w:rPrChange w:id="108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 Je veux </w:t>
            </w:r>
            <w:del w:id="109" w:author="Un-named" w:date="2024-01-30T15:48:00Z">
              <w:r>
                <w:rPr>
                  <w:color w:val="000000"/>
                </w:rPr>
                <w:delText xml:space="preserve">un grand magasin pour vendre des voiture </w:delText>
              </w:r>
            </w:del>
            <w:ins w:id="110" w:author="Un-named" w:date="2024-01-30T15:48:00Z">
              <w:r>
                <w:t>une salle de musculation, Pour pouvoir bien m'entrainer.</w:t>
              </w:r>
            </w:ins>
          </w:p>
        </w:tc>
      </w:tr>
      <w:tr w:rsidR="000A44C8" w14:paraId="25FB2D6A" w14:textId="77777777">
        <w:tblPrEx>
          <w:tblCellMar>
            <w:top w:w="0" w:type="dxa"/>
            <w:bottom w:w="0" w:type="dxa"/>
          </w:tblCellMar>
        </w:tblPrEx>
        <w:trPr>
          <w:trPrChange w:id="111" w:author="Un-named" w:date="2024-01-30T15:48:00Z">
            <w:trPr>
              <w:trHeight w:val="2696"/>
            </w:trPr>
          </w:trPrChange>
        </w:trPr>
        <w:tc>
          <w:tcPr>
            <w:tcW w:w="0" w:type="auto"/>
            <w:tcPrChange w:id="112" w:author="Un-named" w:date="2024-01-30T15:48:00Z">
              <w:tcPr>
                <w:tcW w:w="901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5D2532E" w14:textId="12BE4E5C" w:rsidR="000A44C8" w:rsidRDefault="00FC164C">
            <w:pPr>
              <w:jc w:val="center"/>
              <w:pPrChange w:id="113" w:author="Un-named" w:date="2024-01-30T15:48:00Z">
                <w:pPr>
                  <w:ind w:left="100" w:firstLine="0"/>
                  <w:jc w:val="center"/>
                </w:pPr>
              </w:pPrChange>
            </w:pPr>
            <w:r>
              <w:rPr>
                <w:rPrChange w:id="114" w:author="Un-named" w:date="2024-01-30T15:48:00Z">
                  <w:rPr>
                    <w:color w:val="000000"/>
                    <w:sz w:val="20"/>
                  </w:rPr>
                </w:rPrChange>
              </w:rPr>
              <w:t>Tests d'</w:t>
            </w:r>
            <w:proofErr w:type="spellStart"/>
            <w:r>
              <w:rPr>
                <w:rPrChange w:id="115" w:author="Un-named" w:date="2024-01-30T15:48:00Z">
                  <w:rPr>
                    <w:color w:val="000000"/>
                    <w:sz w:val="20"/>
                  </w:rPr>
                </w:rPrChange>
              </w:rPr>
              <w:t>acceptance</w:t>
            </w:r>
            <w:proofErr w:type="spellEnd"/>
            <w:r>
              <w:rPr>
                <w:rPrChange w:id="116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: </w:t>
            </w:r>
            <w:del w:id="117" w:author="Un-named" w:date="2024-01-30T15:48:00Z">
              <w:r>
                <w:rPr>
                  <w:color w:val="000000"/>
                </w:rPr>
                <w:delText xml:space="preserve"> </w:delText>
              </w:r>
            </w:del>
          </w:p>
          <w:p w14:paraId="29D0E076" w14:textId="77777777" w:rsidR="00A14873" w:rsidRDefault="00FC164C">
            <w:pPr>
              <w:spacing w:after="8" w:line="247" w:lineRule="auto"/>
              <w:rPr>
                <w:del w:id="118" w:author="Un-named" w:date="2024-01-30T15:48:00Z"/>
              </w:rPr>
            </w:pPr>
            <w:del w:id="119" w:author="Un-named" w:date="2024-01-30T15:48:00Z">
              <w:r>
                <w:rPr>
                  <w:color w:val="000000"/>
                </w:rPr>
                <w:delText xml:space="preserve">Entrée </w:delText>
              </w:r>
              <w:r>
                <w:rPr>
                  <w:color w:val="000000"/>
                </w:rPr>
                <w:tab/>
                <w:delText xml:space="preserve">En arrivant au magasin, il y a l'entrée entourée d'une grande vitre pour observer les voitures taille </w:delText>
              </w:r>
              <w:r>
                <w:rPr>
                  <w:color w:val="000000"/>
                </w:rPr>
                <w:tab/>
              </w:r>
              <w:r>
                <w:rPr>
                  <w:color w:val="000000"/>
                </w:rPr>
                <w:delText xml:space="preserve">Le magasin à une superficie de 574,96 m2, 25 mètres par 12 mètres sur 40 mètres sur 17 mètres par 14 mètres sur 5 mètres </w:delText>
              </w:r>
            </w:del>
          </w:p>
          <w:p w14:paraId="4D3FDBD1" w14:textId="77777777" w:rsidR="00A14873" w:rsidRDefault="00FC164C">
            <w:pPr>
              <w:spacing w:after="8" w:line="247" w:lineRule="auto"/>
              <w:ind w:right="5161"/>
              <w:rPr>
                <w:del w:id="120" w:author="Un-named" w:date="2024-01-30T15:48:00Z"/>
              </w:rPr>
            </w:pPr>
            <w:del w:id="121" w:author="Un-named" w:date="2024-01-30T15:48:00Z">
              <w:r>
                <w:rPr>
                  <w:color w:val="000000"/>
                </w:rPr>
                <w:delText xml:space="preserve">sol </w:delText>
              </w:r>
              <w:r>
                <w:rPr>
                  <w:color w:val="000000"/>
                </w:rPr>
                <w:tab/>
                <w:delText xml:space="preserve">Le sol est en carrelage blanc Couleur </w:delText>
              </w:r>
              <w:r>
                <w:rPr>
                  <w:color w:val="000000"/>
                </w:rPr>
                <w:tab/>
                <w:delText xml:space="preserve">Le plafond est en blanc plafond </w:delText>
              </w:r>
            </w:del>
          </w:p>
          <w:p w14:paraId="25E0CFAC" w14:textId="77777777" w:rsidR="00A14873" w:rsidRDefault="00FC164C">
            <w:pPr>
              <w:tabs>
                <w:tab w:val="center" w:pos="3304"/>
              </w:tabs>
              <w:rPr>
                <w:del w:id="122" w:author="Un-named" w:date="2024-01-30T15:48:00Z"/>
              </w:rPr>
            </w:pPr>
            <w:del w:id="123" w:author="Un-named" w:date="2024-01-30T15:48:00Z">
              <w:r>
                <w:rPr>
                  <w:color w:val="000000"/>
                </w:rPr>
                <w:delText xml:space="preserve">Lampe </w:delText>
              </w:r>
              <w:r>
                <w:rPr>
                  <w:color w:val="000000"/>
                </w:rPr>
                <w:tab/>
                <w:delText>Les lampes sont sur le mur, chacun espacé de 60 cm</w:delText>
              </w:r>
              <w:r>
                <w:rPr>
                  <w:color w:val="000000"/>
                </w:rPr>
                <w:delText xml:space="preserve"> </w:delText>
              </w:r>
            </w:del>
          </w:p>
          <w:p w14:paraId="5D316A00" w14:textId="77777777" w:rsidR="00000000" w:rsidRDefault="00FC164C">
            <w:pPr>
              <w:rPr>
                <w:del w:id="124" w:author="Un-named" w:date="2024-01-30T15:48:00Z"/>
              </w:rPr>
            </w:pPr>
            <w:del w:id="125" w:author="Un-named" w:date="2024-01-30T15:48:00Z">
              <w:r>
                <w:rPr>
                  <w:color w:val="000000"/>
                </w:rPr>
                <w:delText xml:space="preserve">accueille </w:delText>
              </w:r>
              <w:r>
                <w:rPr>
                  <w:color w:val="000000"/>
                </w:rPr>
                <w:tab/>
                <w:delText xml:space="preserve">en face de l'entrée il y un accueille de 2 mètre de long, avec deux ordis dessus Voiture </w:delText>
              </w:r>
              <w:r>
                <w:rPr>
                  <w:color w:val="000000"/>
                </w:rPr>
                <w:tab/>
                <w:delText xml:space="preserve">Derrière les baies vitrées il y a des voitures en vente dans le magasin </w:delText>
              </w:r>
              <w:r>
                <w:rPr>
                  <w:color w:val="000000"/>
                  <w:sz w:val="2"/>
                </w:rPr>
                <w:delText xml:space="preserve"> </w:delText>
              </w:r>
              <w:r>
                <w:rPr>
                  <w:color w:val="000000"/>
                </w:rPr>
                <w:delText xml:space="preserve">mur </w:delText>
              </w:r>
              <w:r>
                <w:rPr>
                  <w:color w:val="000000"/>
                </w:rPr>
                <w:tab/>
                <w:delText xml:space="preserve">Les murs sont en bleu cyan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0"/>
              <w:gridCol w:w="7906"/>
            </w:tblGrid>
            <w:tr w:rsidR="000A44C8" w14:paraId="167BC23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26" w:author="Un-named" w:date="2024-01-30T15:48:00Z"/>
              </w:trPr>
              <w:tc>
                <w:tcPr>
                  <w:tcW w:w="0" w:type="auto"/>
                </w:tcPr>
                <w:p w14:paraId="60CDDE48" w14:textId="58234C42" w:rsidR="000A44C8" w:rsidRDefault="00FC164C">
                  <w:pPr>
                    <w:rPr>
                      <w:ins w:id="127" w:author="Un-named" w:date="2024-01-30T15:48:00Z"/>
                    </w:rPr>
                  </w:pPr>
                  <w:ins w:id="128" w:author="Un-named" w:date="2024-01-30T15:48:00Z">
                    <w:r>
                      <w:t>Salle côté droit</w:t>
                    </w:r>
                  </w:ins>
                </w:p>
              </w:tc>
              <w:tc>
                <w:tcPr>
                  <w:tcW w:w="0" w:type="auto"/>
                </w:tcPr>
                <w:p w14:paraId="54D55070" w14:textId="77777777" w:rsidR="000A44C8" w:rsidRDefault="00FC164C">
                  <w:pPr>
                    <w:rPr>
                      <w:ins w:id="129" w:author="Un-named" w:date="2024-01-30T15:48:00Z"/>
                    </w:rPr>
                  </w:pPr>
                  <w:ins w:id="130" w:author="Un-named" w:date="2024-01-30T15:48:00Z">
                    <w:r>
                      <w:t>Du côté droit de la salle en partant de la porte, il y a un banc avec une longue barre et 8 poids de 10kg, ainsi qu'une mach</w:t>
                    </w:r>
                    <w:r>
                      <w:t>ine de tirage vertical et horizontal, et une cage à tractions.</w:t>
                    </w:r>
                  </w:ins>
                </w:p>
              </w:tc>
            </w:tr>
            <w:tr w:rsidR="000A44C8" w14:paraId="14A3AA9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31" w:author="Un-named" w:date="2024-01-30T15:48:00Z"/>
              </w:trPr>
              <w:tc>
                <w:tcPr>
                  <w:tcW w:w="0" w:type="auto"/>
                </w:tcPr>
                <w:p w14:paraId="24D57BB0" w14:textId="77777777" w:rsidR="000A44C8" w:rsidRDefault="00FC164C">
                  <w:pPr>
                    <w:rPr>
                      <w:ins w:id="132" w:author="Un-named" w:date="2024-01-30T15:48:00Z"/>
                    </w:rPr>
                  </w:pPr>
                  <w:ins w:id="133" w:author="Un-named" w:date="2024-01-30T15:48:00Z">
                    <w:r>
                      <w:t>Salle fond</w:t>
                    </w:r>
                  </w:ins>
                </w:p>
              </w:tc>
              <w:tc>
                <w:tcPr>
                  <w:tcW w:w="0" w:type="auto"/>
                </w:tcPr>
                <w:p w14:paraId="2CF6D705" w14:textId="77777777" w:rsidR="000A44C8" w:rsidRDefault="00FC164C">
                  <w:pPr>
                    <w:rPr>
                      <w:ins w:id="134" w:author="Un-named" w:date="2024-01-30T15:48:00Z"/>
                    </w:rPr>
                  </w:pPr>
                  <w:ins w:id="135" w:author="Un-named" w:date="2024-01-30T15:48:00Z">
                    <w:r>
                      <w:t xml:space="preserve">Au fond de la salle en partant de la porte, il y a une cage à squats </w:t>
                    </w:r>
                    <w:proofErr w:type="spellStart"/>
                    <w:r>
                      <w:t>aisni</w:t>
                    </w:r>
                    <w:proofErr w:type="spellEnd"/>
                    <w:r>
                      <w:t xml:space="preserve"> qu'un vélo électrique, une machine à legs </w:t>
                    </w:r>
                    <w:proofErr w:type="spellStart"/>
                    <w:r>
                      <w:t>curls</w:t>
                    </w:r>
                    <w:proofErr w:type="spellEnd"/>
                    <w:r>
                      <w:t xml:space="preserve"> et une presse à cuisse.</w:t>
                    </w:r>
                  </w:ins>
                </w:p>
              </w:tc>
            </w:tr>
            <w:tr w:rsidR="000A44C8" w14:paraId="2F0907B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36" w:author="Un-named" w:date="2024-01-30T15:48:00Z"/>
              </w:trPr>
              <w:tc>
                <w:tcPr>
                  <w:tcW w:w="0" w:type="auto"/>
                </w:tcPr>
                <w:p w14:paraId="65D53408" w14:textId="77777777" w:rsidR="000A44C8" w:rsidRDefault="00FC164C">
                  <w:pPr>
                    <w:rPr>
                      <w:ins w:id="137" w:author="Un-named" w:date="2024-01-30T15:48:00Z"/>
                    </w:rPr>
                  </w:pPr>
                  <w:ins w:id="138" w:author="Un-named" w:date="2024-01-30T15:48:00Z">
                    <w:r>
                      <w:t>Lampes</w:t>
                    </w:r>
                  </w:ins>
                </w:p>
              </w:tc>
              <w:tc>
                <w:tcPr>
                  <w:tcW w:w="0" w:type="auto"/>
                </w:tcPr>
                <w:p w14:paraId="3F39FF6E" w14:textId="77777777" w:rsidR="000A44C8" w:rsidRDefault="00FC164C">
                  <w:pPr>
                    <w:rPr>
                      <w:ins w:id="139" w:author="Un-named" w:date="2024-01-30T15:48:00Z"/>
                    </w:rPr>
                  </w:pPr>
                  <w:ins w:id="140" w:author="Un-named" w:date="2024-01-30T15:48:00Z">
                    <w:r>
                      <w:t>Au plafond de la salle il y a des néons pour amener une bonne lumière sur tout l'espace.</w:t>
                    </w:r>
                  </w:ins>
                </w:p>
              </w:tc>
            </w:tr>
            <w:tr w:rsidR="000A44C8" w14:paraId="010397F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41" w:author="Un-named" w:date="2024-01-30T15:48:00Z"/>
              </w:trPr>
              <w:tc>
                <w:tcPr>
                  <w:tcW w:w="0" w:type="auto"/>
                </w:tcPr>
                <w:p w14:paraId="0879A86A" w14:textId="77777777" w:rsidR="000A44C8" w:rsidRDefault="00FC164C">
                  <w:pPr>
                    <w:rPr>
                      <w:ins w:id="142" w:author="Un-named" w:date="2024-01-30T15:48:00Z"/>
                    </w:rPr>
                  </w:pPr>
                  <w:ins w:id="143" w:author="Un-named" w:date="2024-01-30T15:48:00Z">
                    <w:r>
                      <w:t>Côté gauche salle</w:t>
                    </w:r>
                  </w:ins>
                </w:p>
              </w:tc>
              <w:tc>
                <w:tcPr>
                  <w:tcW w:w="0" w:type="auto"/>
                </w:tcPr>
                <w:p w14:paraId="3E3E8F13" w14:textId="77777777" w:rsidR="000A44C8" w:rsidRDefault="00FC164C">
                  <w:pPr>
                    <w:rPr>
                      <w:ins w:id="144" w:author="Un-named" w:date="2024-01-30T15:48:00Z"/>
                    </w:rPr>
                  </w:pPr>
                  <w:ins w:id="145" w:author="Un-named" w:date="2024-01-30T15:48:00Z">
                    <w:r>
                      <w:t>Du côté gauche de la salle en partant de la porte, il y a un large miroir centré sur le mur.</w:t>
                    </w:r>
                  </w:ins>
                </w:p>
              </w:tc>
            </w:tr>
            <w:tr w:rsidR="000A44C8" w14:paraId="597C4E8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46" w:author="Un-named" w:date="2024-01-30T15:48:00Z"/>
              </w:trPr>
              <w:tc>
                <w:tcPr>
                  <w:tcW w:w="0" w:type="auto"/>
                </w:tcPr>
                <w:p w14:paraId="01E9537F" w14:textId="77777777" w:rsidR="000A44C8" w:rsidRDefault="00FC164C">
                  <w:pPr>
                    <w:rPr>
                      <w:ins w:id="147" w:author="Un-named" w:date="2024-01-30T15:48:00Z"/>
                    </w:rPr>
                  </w:pPr>
                  <w:ins w:id="148" w:author="Un-named" w:date="2024-01-30T15:48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</w:tcPr>
                <w:p w14:paraId="6F34D92C" w14:textId="77777777" w:rsidR="000A44C8" w:rsidRDefault="00FC164C">
                  <w:pPr>
                    <w:rPr>
                      <w:ins w:id="149" w:author="Un-named" w:date="2024-01-30T15:48:00Z"/>
                    </w:rPr>
                  </w:pPr>
                  <w:ins w:id="150" w:author="Un-named" w:date="2024-01-30T15:48:00Z">
                    <w:r>
                      <w:t>Le sol de toute la salle est recouvert de mousse g</w:t>
                    </w:r>
                    <w:r>
                      <w:t>rise et noire pour pouvoir lâcher des poids dessus sans problème.</w:t>
                    </w:r>
                  </w:ins>
                </w:p>
              </w:tc>
            </w:tr>
            <w:tr w:rsidR="000A44C8" w14:paraId="69DF34E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51" w:author="Un-named" w:date="2024-01-30T15:48:00Z"/>
              </w:trPr>
              <w:tc>
                <w:tcPr>
                  <w:tcW w:w="0" w:type="auto"/>
                </w:tcPr>
                <w:p w14:paraId="10DC6A2E" w14:textId="77777777" w:rsidR="000A44C8" w:rsidRDefault="00FC164C">
                  <w:pPr>
                    <w:rPr>
                      <w:ins w:id="152" w:author="Un-named" w:date="2024-01-30T15:48:00Z"/>
                    </w:rPr>
                  </w:pPr>
                  <w:ins w:id="153" w:author="Un-named" w:date="2024-01-30T15:48:00Z">
                    <w:r>
                      <w:t>Fenêtres</w:t>
                    </w:r>
                  </w:ins>
                </w:p>
              </w:tc>
              <w:tc>
                <w:tcPr>
                  <w:tcW w:w="0" w:type="auto"/>
                </w:tcPr>
                <w:p w14:paraId="72E22CD7" w14:textId="77777777" w:rsidR="000A44C8" w:rsidRDefault="00FC164C">
                  <w:pPr>
                    <w:rPr>
                      <w:ins w:id="154" w:author="Un-named" w:date="2024-01-30T15:48:00Z"/>
                    </w:rPr>
                  </w:pPr>
                  <w:ins w:id="155" w:author="Un-named" w:date="2024-01-30T15:48:00Z">
                    <w:r>
                      <w:t>Au fond de la salle en partant de la porte, il y a des fenêtres au mur derrière les machines de musculation pour les jambes.</w:t>
                    </w:r>
                  </w:ins>
                </w:p>
              </w:tc>
            </w:tr>
            <w:tr w:rsidR="000A44C8" w14:paraId="222CE4A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56" w:author="Un-named" w:date="2024-01-30T15:48:00Z"/>
              </w:trPr>
              <w:tc>
                <w:tcPr>
                  <w:tcW w:w="0" w:type="auto"/>
                </w:tcPr>
                <w:p w14:paraId="32FD8B6A" w14:textId="77777777" w:rsidR="000A44C8" w:rsidRDefault="00FC164C">
                  <w:pPr>
                    <w:rPr>
                      <w:ins w:id="157" w:author="Un-named" w:date="2024-01-30T15:48:00Z"/>
                    </w:rPr>
                  </w:pPr>
                  <w:ins w:id="158" w:author="Un-named" w:date="2024-01-30T15:48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</w:tcPr>
                <w:p w14:paraId="43DA20E6" w14:textId="77777777" w:rsidR="000A44C8" w:rsidRDefault="00FC164C">
                  <w:pPr>
                    <w:rPr>
                      <w:ins w:id="159" w:author="Un-named" w:date="2024-01-30T15:48:00Z"/>
                    </w:rPr>
                  </w:pPr>
                  <w:ins w:id="160" w:author="Un-named" w:date="2024-01-30T15:48:00Z">
                    <w:r>
                      <w:t>Les 4 murs de la salle sont blancs.</w:t>
                    </w:r>
                  </w:ins>
                </w:p>
              </w:tc>
            </w:tr>
            <w:tr w:rsidR="000A44C8" w14:paraId="1F36981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161" w:author="Un-named" w:date="2024-01-30T15:48:00Z"/>
              </w:trPr>
              <w:tc>
                <w:tcPr>
                  <w:tcW w:w="0" w:type="auto"/>
                </w:tcPr>
                <w:p w14:paraId="2F4CD75A" w14:textId="77777777" w:rsidR="000A44C8" w:rsidRDefault="00FC164C">
                  <w:pPr>
                    <w:rPr>
                      <w:ins w:id="162" w:author="Un-named" w:date="2024-01-30T15:48:00Z"/>
                    </w:rPr>
                  </w:pPr>
                  <w:ins w:id="163" w:author="Un-named" w:date="2024-01-30T15:48:00Z">
                    <w:r>
                      <w:t>Centre</w:t>
                    </w:r>
                  </w:ins>
                </w:p>
              </w:tc>
              <w:tc>
                <w:tcPr>
                  <w:tcW w:w="0" w:type="auto"/>
                </w:tcPr>
                <w:p w14:paraId="31EE54C3" w14:textId="77777777" w:rsidR="000A44C8" w:rsidRDefault="00FC164C">
                  <w:pPr>
                    <w:rPr>
                      <w:ins w:id="164" w:author="Un-named" w:date="2024-01-30T15:48:00Z"/>
                    </w:rPr>
                  </w:pPr>
                  <w:ins w:id="165" w:author="Un-named" w:date="2024-01-30T15:48:00Z">
                    <w:r>
                      <w:t>Au ce</w:t>
                    </w:r>
                    <w:r>
                      <w:t>ntre de la pièce, il y a des anneaux dont la hauteur est réglable qui pendent du plafond.</w:t>
                    </w:r>
                  </w:ins>
                </w:p>
              </w:tc>
            </w:tr>
          </w:tbl>
          <w:p w14:paraId="0C76006E" w14:textId="77777777" w:rsidR="000A44C8" w:rsidRDefault="000A44C8">
            <w:pPr>
              <w:pPrChange w:id="166" w:author="Un-named" w:date="2024-01-30T15:48:00Z">
                <w:pPr>
                  <w:ind w:left="0" w:right="1386" w:firstLine="10"/>
                </w:pPr>
              </w:pPrChange>
            </w:pPr>
          </w:p>
        </w:tc>
      </w:tr>
    </w:tbl>
    <w:p w14:paraId="4BBC5CAA" w14:textId="77777777" w:rsidR="00A14873" w:rsidRDefault="00FC164C">
      <w:pPr>
        <w:rPr>
          <w:del w:id="167" w:author="Un-named" w:date="2024-01-30T15:48:00Z"/>
        </w:rPr>
      </w:pPr>
      <w:del w:id="168" w:author="Un-named" w:date="2024-01-30T15:48:00Z">
        <w:r>
          <w:rPr>
            <w:color w:val="000000"/>
          </w:rPr>
          <w:delText xml:space="preserve"> </w:delText>
        </w:r>
      </w:del>
    </w:p>
    <w:p w14:paraId="300A10DA" w14:textId="143BB75C" w:rsidR="000A44C8" w:rsidRDefault="00FC164C">
      <w:pPr>
        <w:rPr>
          <w:ins w:id="169" w:author="Un-named" w:date="2024-01-30T15:48:00Z"/>
        </w:rPr>
      </w:pPr>
      <w:del w:id="170" w:author="Un-named" w:date="2024-01-30T15:48:00Z">
        <w:r>
          <w:rPr>
            <w:color w:val="000000"/>
          </w:rPr>
          <w:delText xml:space="preserve"> </w:delText>
        </w:r>
      </w:del>
    </w:p>
    <w:p w14:paraId="0D3550C4" w14:textId="77777777" w:rsidR="000A44C8" w:rsidRDefault="00FC164C">
      <w:pPr>
        <w:pStyle w:val="Titre3"/>
        <w:rPr>
          <w:ins w:id="171" w:author="Un-named" w:date="2024-01-30T15:48:00Z"/>
        </w:rPr>
      </w:pPr>
      <w:ins w:id="172" w:author="Un-named" w:date="2024-01-30T15:48:00Z">
        <w:r>
          <w:t>Local de tournage</w:t>
        </w:r>
      </w:ins>
    </w:p>
    <w:p w14:paraId="51F5F07B" w14:textId="77777777" w:rsidR="000A44C8" w:rsidRDefault="000A44C8">
      <w:pPr>
        <w:rPr>
          <w:moveFrom w:id="173" w:author="Un-named" w:date="2024-01-30T15:48:00Z"/>
        </w:rPr>
        <w:pPrChange w:id="174" w:author="Un-named" w:date="2024-01-30T15:48:00Z">
          <w:pPr>
            <w:spacing w:after="18"/>
            <w:ind w:left="0" w:firstLine="0"/>
          </w:pPr>
        </w:pPrChange>
      </w:pPr>
      <w:moveFromRangeStart w:id="175" w:author="Un-named" w:date="2024-01-30T15:48:00Z" w:name="move157522138"/>
    </w:p>
    <w:p w14:paraId="15580B49" w14:textId="77777777" w:rsidR="00A14873" w:rsidRDefault="00FC164C">
      <w:pPr>
        <w:ind w:left="-5"/>
        <w:rPr>
          <w:del w:id="176" w:author="Un-named" w:date="2024-01-30T15:48:00Z"/>
        </w:rPr>
      </w:pPr>
      <w:moveFrom w:id="177" w:author="Un-named" w:date="2024-01-30T15:48:00Z">
        <w:r>
          <w:t>quincaillerie</w:t>
        </w:r>
      </w:moveFrom>
      <w:moveFromRangeEnd w:id="175"/>
      <w:del w:id="178" w:author="Un-named" w:date="2024-01-30T15:48:00Z">
        <w:r>
          <w:delText xml:space="preserve"> 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179" w:author="Un-named" w:date="2024-01-30T15:48:00Z">
          <w:tblPr>
            <w:tblStyle w:val="TableGrid"/>
            <w:tblW w:w="9019" w:type="dxa"/>
            <w:tblInd w:w="5" w:type="dxa"/>
            <w:tblCellMar>
              <w:top w:w="47" w:type="dxa"/>
              <w:left w:w="10" w:type="dxa"/>
              <w:bottom w:w="0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16"/>
        <w:tblGridChange w:id="180">
          <w:tblGrid>
            <w:gridCol w:w="9019"/>
          </w:tblGrid>
        </w:tblGridChange>
      </w:tblGrid>
      <w:tr w:rsidR="000A44C8" w14:paraId="2585622D" w14:textId="77777777">
        <w:tblPrEx>
          <w:tblCellMar>
            <w:top w:w="0" w:type="dxa"/>
            <w:bottom w:w="0" w:type="dxa"/>
          </w:tblCellMar>
        </w:tblPrEx>
        <w:trPr>
          <w:trPrChange w:id="181" w:author="Un-named" w:date="2024-01-30T15:48:00Z">
            <w:trPr>
              <w:trHeight w:val="254"/>
            </w:trPr>
          </w:trPrChange>
        </w:trPr>
        <w:tc>
          <w:tcPr>
            <w:tcW w:w="0" w:type="auto"/>
            <w:tcPrChange w:id="182" w:author="Un-named" w:date="2024-01-30T15:48:00Z">
              <w:tcPr>
                <w:tcW w:w="901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1683350" w14:textId="706DF1F0" w:rsidR="000A44C8" w:rsidRDefault="00FC164C" w:rsidP="00FC164C">
            <w:r>
              <w:rPr>
                <w:rPrChange w:id="183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En tant que </w:t>
            </w:r>
            <w:del w:id="184" w:author="Un-named" w:date="2024-01-30T15:48:00Z">
              <w:r>
                <w:rPr>
                  <w:color w:val="000000"/>
                </w:rPr>
                <w:delText>vendeur d'outil</w:delText>
              </w:r>
            </w:del>
            <w:ins w:id="185" w:author="Un-named" w:date="2024-01-30T15:48:00Z">
              <w:r>
                <w:t xml:space="preserve">propriétaire de l'immeuble  </w:t>
              </w:r>
            </w:ins>
            <w:r>
              <w:rPr>
                <w:rPrChange w:id="186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 Je veux </w:t>
            </w:r>
            <w:del w:id="187" w:author="Un-named" w:date="2024-01-30T15:48:00Z">
              <w:r>
                <w:rPr>
                  <w:color w:val="000000"/>
                </w:rPr>
                <w:delText xml:space="preserve">une quincaillerie pour vendre mes outils </w:delText>
              </w:r>
            </w:del>
            <w:ins w:id="188" w:author="Un-named" w:date="2024-01-30T15:48:00Z">
              <w:r>
                <w:t>un local de tournage  Afin de pouvoir tourner de grosse production</w:t>
              </w:r>
            </w:ins>
          </w:p>
        </w:tc>
      </w:tr>
      <w:tr w:rsidR="000A44C8" w14:paraId="257DF3C1" w14:textId="77777777">
        <w:tblPrEx>
          <w:tblCellMar>
            <w:top w:w="0" w:type="dxa"/>
            <w:bottom w:w="0" w:type="dxa"/>
          </w:tblCellMar>
        </w:tblPrEx>
        <w:trPr>
          <w:trPrChange w:id="189" w:author="Un-named" w:date="2024-01-30T15:48:00Z">
            <w:trPr>
              <w:trHeight w:val="1474"/>
            </w:trPr>
          </w:trPrChange>
        </w:trPr>
        <w:tc>
          <w:tcPr>
            <w:tcW w:w="0" w:type="auto"/>
            <w:tcPrChange w:id="190" w:author="Un-named" w:date="2024-01-30T15:48:00Z">
              <w:tcPr>
                <w:tcW w:w="901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9141139" w14:textId="44E77D32" w:rsidR="000A44C8" w:rsidRDefault="00FC164C">
            <w:pPr>
              <w:jc w:val="center"/>
              <w:pPrChange w:id="191" w:author="Un-named" w:date="2024-01-30T15:48:00Z">
                <w:pPr>
                  <w:ind w:left="100" w:firstLine="0"/>
                  <w:jc w:val="center"/>
                </w:pPr>
              </w:pPrChange>
            </w:pPr>
            <w:r>
              <w:rPr>
                <w:rPrChange w:id="192" w:author="Un-named" w:date="2024-01-30T15:48:00Z">
                  <w:rPr>
                    <w:color w:val="000000"/>
                    <w:sz w:val="20"/>
                  </w:rPr>
                </w:rPrChange>
              </w:rPr>
              <w:t>Tests d'</w:t>
            </w:r>
            <w:proofErr w:type="spellStart"/>
            <w:r>
              <w:rPr>
                <w:rPrChange w:id="193" w:author="Un-named" w:date="2024-01-30T15:48:00Z">
                  <w:rPr>
                    <w:color w:val="000000"/>
                    <w:sz w:val="20"/>
                  </w:rPr>
                </w:rPrChange>
              </w:rPr>
              <w:t>acceptance</w:t>
            </w:r>
            <w:proofErr w:type="spellEnd"/>
            <w:r>
              <w:rPr>
                <w:rPrChange w:id="194" w:author="Un-named" w:date="2024-01-30T15:48:00Z">
                  <w:rPr>
                    <w:color w:val="000000"/>
                    <w:sz w:val="20"/>
                  </w:rPr>
                </w:rPrChange>
              </w:rPr>
              <w:t xml:space="preserve">: </w:t>
            </w:r>
            <w:del w:id="195" w:author="Un-named" w:date="2024-01-30T15:48:00Z">
              <w:r>
                <w:rPr>
                  <w:color w:val="000000"/>
                </w:rPr>
                <w:delText xml:space="preserve"> </w:delText>
              </w:r>
            </w:del>
          </w:p>
          <w:p w14:paraId="7FBACE7D" w14:textId="77777777" w:rsidR="00A14873" w:rsidRDefault="00FC164C">
            <w:pPr>
              <w:spacing w:after="13" w:line="242" w:lineRule="auto"/>
              <w:ind w:left="989" w:hanging="979"/>
              <w:rPr>
                <w:del w:id="196" w:author="Un-named" w:date="2024-01-30T15:48:00Z"/>
              </w:rPr>
            </w:pPr>
            <w:del w:id="197" w:author="Un-named" w:date="2024-01-30T15:48:00Z">
              <w:r>
                <w:rPr>
                  <w:color w:val="000000"/>
                </w:rPr>
                <w:delText xml:space="preserve">Entrée </w:delText>
              </w:r>
              <w:r>
                <w:rPr>
                  <w:color w:val="000000"/>
                </w:rPr>
                <w:tab/>
                <w:delText xml:space="preserve">En arrivant depuis le nord du bâtiment, il y une baie vitrée qui montre quelque article, qui est positionné sur chaque côté de la porte </w:delText>
              </w:r>
            </w:del>
          </w:p>
          <w:p w14:paraId="3C907DC2" w14:textId="77777777" w:rsidR="00A14873" w:rsidRDefault="00FC164C">
            <w:pPr>
              <w:spacing w:after="11" w:line="252" w:lineRule="auto"/>
              <w:ind w:right="1163"/>
              <w:rPr>
                <w:del w:id="198" w:author="Un-named" w:date="2024-01-30T15:48:00Z"/>
              </w:rPr>
            </w:pPr>
            <w:del w:id="199" w:author="Un-named" w:date="2024-01-30T15:48:00Z">
              <w:r>
                <w:rPr>
                  <w:color w:val="000000"/>
                </w:rPr>
                <w:delText xml:space="preserve">taille </w:delText>
              </w:r>
              <w:r>
                <w:rPr>
                  <w:color w:val="000000"/>
                </w:rPr>
                <w:tab/>
                <w:delText>La</w:delText>
              </w:r>
              <w:r>
                <w:rPr>
                  <w:color w:val="000000"/>
                </w:rPr>
                <w:delText xml:space="preserve"> superficie du magasin est de 25 mètres sur 12 mètres c'est à dire 312,5 m2. Mur </w:delText>
              </w:r>
              <w:r>
                <w:rPr>
                  <w:color w:val="000000"/>
                </w:rPr>
                <w:tab/>
                <w:delText xml:space="preserve">Le mur sont en blanc </w:delText>
              </w:r>
            </w:del>
          </w:p>
          <w:p w14:paraId="49B789B7" w14:textId="77777777" w:rsidR="00000000" w:rsidRDefault="00FC164C">
            <w:pPr>
              <w:rPr>
                <w:del w:id="200" w:author="Un-named" w:date="2024-01-30T15:48:00Z"/>
              </w:rPr>
            </w:pPr>
            <w:del w:id="201" w:author="Un-named" w:date="2024-01-30T15:48:00Z">
              <w:r>
                <w:rPr>
                  <w:color w:val="000000"/>
                  <w:sz w:val="2"/>
                </w:rPr>
                <w:delText xml:space="preserve"> </w:delText>
              </w:r>
              <w:r>
                <w:rPr>
                  <w:color w:val="000000"/>
                </w:rPr>
                <w:delText xml:space="preserve">Article </w:delText>
              </w:r>
              <w:r>
                <w:rPr>
                  <w:color w:val="000000"/>
                </w:rPr>
                <w:tab/>
                <w:delText xml:space="preserve">il y a des présentoir coller sur les murs pour vendre les articles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06"/>
              <w:gridCol w:w="5765"/>
            </w:tblGrid>
            <w:tr w:rsidR="000A44C8" w14:paraId="3D2DDD5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02" w:author="Un-named" w:date="2024-01-30T15:48:00Z"/>
              </w:trPr>
              <w:tc>
                <w:tcPr>
                  <w:tcW w:w="0" w:type="auto"/>
                </w:tcPr>
                <w:p w14:paraId="61E56603" w14:textId="2D1CECDC" w:rsidR="000A44C8" w:rsidRDefault="00FC164C">
                  <w:pPr>
                    <w:rPr>
                      <w:ins w:id="203" w:author="Un-named" w:date="2024-01-30T15:48:00Z"/>
                    </w:rPr>
                  </w:pPr>
                  <w:ins w:id="204" w:author="Un-named" w:date="2024-01-30T15:48:00Z">
                    <w:r>
                      <w:t>Etage</w:t>
                    </w:r>
                  </w:ins>
                </w:p>
              </w:tc>
              <w:tc>
                <w:tcPr>
                  <w:tcW w:w="0" w:type="auto"/>
                </w:tcPr>
                <w:p w14:paraId="388764AC" w14:textId="77777777" w:rsidR="000A44C8" w:rsidRDefault="00FC164C">
                  <w:pPr>
                    <w:rPr>
                      <w:ins w:id="205" w:author="Un-named" w:date="2024-01-30T15:48:00Z"/>
                    </w:rPr>
                  </w:pPr>
                  <w:ins w:id="206" w:author="Un-named" w:date="2024-01-30T15:48:00Z">
                    <w:r>
                      <w:t>Au 1er étage, il y a le local de tournage</w:t>
                    </w:r>
                  </w:ins>
                </w:p>
              </w:tc>
            </w:tr>
            <w:tr w:rsidR="000A44C8" w14:paraId="3ED8AAF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07" w:author="Un-named" w:date="2024-01-30T15:48:00Z"/>
              </w:trPr>
              <w:tc>
                <w:tcPr>
                  <w:tcW w:w="0" w:type="auto"/>
                </w:tcPr>
                <w:p w14:paraId="23906D87" w14:textId="77777777" w:rsidR="000A44C8" w:rsidRDefault="00FC164C">
                  <w:pPr>
                    <w:rPr>
                      <w:ins w:id="208" w:author="Un-named" w:date="2024-01-30T15:48:00Z"/>
                    </w:rPr>
                  </w:pPr>
                  <w:ins w:id="209" w:author="Un-named" w:date="2024-01-30T15:48:00Z">
                    <w:r>
                      <w:t>Fond vert</w:t>
                    </w:r>
                  </w:ins>
                </w:p>
              </w:tc>
              <w:tc>
                <w:tcPr>
                  <w:tcW w:w="0" w:type="auto"/>
                </w:tcPr>
                <w:p w14:paraId="76C6AC9B" w14:textId="77777777" w:rsidR="000A44C8" w:rsidRDefault="00FC164C">
                  <w:pPr>
                    <w:rPr>
                      <w:ins w:id="210" w:author="Un-named" w:date="2024-01-30T15:48:00Z"/>
                    </w:rPr>
                  </w:pPr>
                  <w:ins w:id="211" w:author="Un-named" w:date="2024-01-30T15:48:00Z">
                    <w:r>
                      <w:t>Au fond de la salle il y a un fond vert</w:t>
                    </w:r>
                  </w:ins>
                </w:p>
              </w:tc>
            </w:tr>
            <w:tr w:rsidR="000A44C8" w14:paraId="63564ED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12" w:author="Un-named" w:date="2024-01-30T15:48:00Z"/>
              </w:trPr>
              <w:tc>
                <w:tcPr>
                  <w:tcW w:w="0" w:type="auto"/>
                </w:tcPr>
                <w:p w14:paraId="1923E541" w14:textId="77777777" w:rsidR="000A44C8" w:rsidRDefault="00FC164C">
                  <w:pPr>
                    <w:rPr>
                      <w:ins w:id="213" w:author="Un-named" w:date="2024-01-30T15:48:00Z"/>
                    </w:rPr>
                  </w:pPr>
                  <w:ins w:id="214" w:author="Un-named" w:date="2024-01-30T15:48:00Z">
                    <w:r>
                      <w:t>Camera</w:t>
                    </w:r>
                  </w:ins>
                </w:p>
              </w:tc>
              <w:tc>
                <w:tcPr>
                  <w:tcW w:w="0" w:type="auto"/>
                </w:tcPr>
                <w:p w14:paraId="111EBD71" w14:textId="77777777" w:rsidR="000A44C8" w:rsidRDefault="00FC164C">
                  <w:pPr>
                    <w:rPr>
                      <w:ins w:id="215" w:author="Un-named" w:date="2024-01-30T15:48:00Z"/>
                    </w:rPr>
                  </w:pPr>
                  <w:ins w:id="216" w:author="Un-named" w:date="2024-01-30T15:48:00Z">
                    <w:r>
                      <w:t>Au plafond de la salle, il y a plusieurs camera</w:t>
                    </w:r>
                  </w:ins>
                </w:p>
              </w:tc>
            </w:tr>
            <w:tr w:rsidR="000A44C8" w14:paraId="5740F62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17" w:author="Un-named" w:date="2024-01-30T15:48:00Z"/>
              </w:trPr>
              <w:tc>
                <w:tcPr>
                  <w:tcW w:w="0" w:type="auto"/>
                </w:tcPr>
                <w:p w14:paraId="011AC607" w14:textId="77777777" w:rsidR="000A44C8" w:rsidRDefault="00FC164C">
                  <w:pPr>
                    <w:rPr>
                      <w:ins w:id="218" w:author="Un-named" w:date="2024-01-30T15:48:00Z"/>
                    </w:rPr>
                  </w:pPr>
                  <w:ins w:id="219" w:author="Un-named" w:date="2024-01-30T15:48:00Z">
                    <w:r>
                      <w:t>Régie</w:t>
                    </w:r>
                  </w:ins>
                </w:p>
              </w:tc>
              <w:tc>
                <w:tcPr>
                  <w:tcW w:w="0" w:type="auto"/>
                </w:tcPr>
                <w:p w14:paraId="7B2BB80E" w14:textId="77777777" w:rsidR="000A44C8" w:rsidRDefault="00FC164C">
                  <w:pPr>
                    <w:rPr>
                      <w:ins w:id="220" w:author="Un-named" w:date="2024-01-30T15:48:00Z"/>
                    </w:rPr>
                  </w:pPr>
                  <w:ins w:id="221" w:author="Un-named" w:date="2024-01-30T15:48:00Z">
                    <w:r>
                      <w:t>A droite de l'entré, je vois un set up de régisseur</w:t>
                    </w:r>
                  </w:ins>
                </w:p>
              </w:tc>
            </w:tr>
            <w:tr w:rsidR="000A44C8" w14:paraId="4BADD26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22" w:author="Un-named" w:date="2024-01-30T15:48:00Z"/>
              </w:trPr>
              <w:tc>
                <w:tcPr>
                  <w:tcW w:w="0" w:type="auto"/>
                </w:tcPr>
                <w:p w14:paraId="723058AF" w14:textId="77777777" w:rsidR="000A44C8" w:rsidRDefault="00FC164C">
                  <w:pPr>
                    <w:rPr>
                      <w:ins w:id="223" w:author="Un-named" w:date="2024-01-30T15:48:00Z"/>
                    </w:rPr>
                  </w:pPr>
                  <w:ins w:id="224" w:author="Un-named" w:date="2024-01-30T15:48:00Z">
                    <w:r>
                      <w:t>Bouton</w:t>
                    </w:r>
                  </w:ins>
                </w:p>
              </w:tc>
              <w:tc>
                <w:tcPr>
                  <w:tcW w:w="0" w:type="auto"/>
                </w:tcPr>
                <w:p w14:paraId="43C730F4" w14:textId="77777777" w:rsidR="000A44C8" w:rsidRDefault="00FC164C">
                  <w:pPr>
                    <w:rPr>
                      <w:ins w:id="225" w:author="Un-named" w:date="2024-01-30T15:48:00Z"/>
                    </w:rPr>
                  </w:pPr>
                  <w:ins w:id="226" w:author="Un-named" w:date="2024-01-30T15:48:00Z">
                    <w:r>
                      <w:t>Quand j'appuie sur un bouton de la régie cella allume toute les camera</w:t>
                    </w:r>
                  </w:ins>
                </w:p>
              </w:tc>
            </w:tr>
            <w:tr w:rsidR="000A44C8" w14:paraId="1671C21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27" w:author="Un-named" w:date="2024-01-30T15:48:00Z"/>
              </w:trPr>
              <w:tc>
                <w:tcPr>
                  <w:tcW w:w="0" w:type="auto"/>
                </w:tcPr>
                <w:p w14:paraId="666D0052" w14:textId="77777777" w:rsidR="000A44C8" w:rsidRDefault="00FC164C">
                  <w:pPr>
                    <w:rPr>
                      <w:ins w:id="228" w:author="Un-named" w:date="2024-01-30T15:48:00Z"/>
                    </w:rPr>
                  </w:pPr>
                  <w:ins w:id="229" w:author="Un-named" w:date="2024-01-30T15:48:00Z">
                    <w:r>
                      <w:t xml:space="preserve">2 </w:t>
                    </w:r>
                    <w:proofErr w:type="spellStart"/>
                    <w:r>
                      <w:t>ème</w:t>
                    </w:r>
                    <w:proofErr w:type="spellEnd"/>
                    <w:r>
                      <w:t xml:space="preserve"> pièce</w:t>
                    </w:r>
                  </w:ins>
                </w:p>
              </w:tc>
              <w:tc>
                <w:tcPr>
                  <w:tcW w:w="0" w:type="auto"/>
                </w:tcPr>
                <w:p w14:paraId="7EB23A41" w14:textId="77777777" w:rsidR="000A44C8" w:rsidRDefault="00FC164C">
                  <w:pPr>
                    <w:rPr>
                      <w:ins w:id="230" w:author="Un-named" w:date="2024-01-30T15:48:00Z"/>
                    </w:rPr>
                  </w:pPr>
                  <w:ins w:id="231" w:author="Un-named" w:date="2024-01-30T15:48:00Z">
                    <w:r>
                      <w:t>A gauche de l'entré il y a une petite pièce</w:t>
                    </w:r>
                  </w:ins>
                </w:p>
              </w:tc>
            </w:tr>
            <w:tr w:rsidR="000A44C8" w14:paraId="6A773D9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32" w:author="Un-named" w:date="2024-01-30T15:48:00Z"/>
              </w:trPr>
              <w:tc>
                <w:tcPr>
                  <w:tcW w:w="0" w:type="auto"/>
                </w:tcPr>
                <w:p w14:paraId="25304E44" w14:textId="77777777" w:rsidR="000A44C8" w:rsidRDefault="00FC164C">
                  <w:pPr>
                    <w:rPr>
                      <w:ins w:id="233" w:author="Un-named" w:date="2024-01-30T15:48:00Z"/>
                    </w:rPr>
                  </w:pPr>
                  <w:ins w:id="234" w:author="Un-named" w:date="2024-01-30T15:48:00Z">
                    <w:r>
                      <w:t>Maquiller</w:t>
                    </w:r>
                  </w:ins>
                </w:p>
              </w:tc>
              <w:tc>
                <w:tcPr>
                  <w:tcW w:w="0" w:type="auto"/>
                </w:tcPr>
                <w:p w14:paraId="493752FB" w14:textId="77777777" w:rsidR="000A44C8" w:rsidRDefault="00FC164C">
                  <w:pPr>
                    <w:rPr>
                      <w:ins w:id="235" w:author="Un-named" w:date="2024-01-30T15:48:00Z"/>
                    </w:rPr>
                  </w:pPr>
                  <w:ins w:id="236" w:author="Un-named" w:date="2024-01-30T15:48:00Z">
                    <w:r>
                      <w:t>Au début de cette petite pièce il y a un post pour se faire maquiller</w:t>
                    </w:r>
                  </w:ins>
                </w:p>
              </w:tc>
            </w:tr>
            <w:tr w:rsidR="000A44C8" w14:paraId="5D89C77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37" w:author="Un-named" w:date="2024-01-30T15:48:00Z"/>
              </w:trPr>
              <w:tc>
                <w:tcPr>
                  <w:tcW w:w="0" w:type="auto"/>
                </w:tcPr>
                <w:p w14:paraId="7B821ACC" w14:textId="77777777" w:rsidR="000A44C8" w:rsidRDefault="00FC164C">
                  <w:pPr>
                    <w:rPr>
                      <w:ins w:id="238" w:author="Un-named" w:date="2024-01-30T15:48:00Z"/>
                    </w:rPr>
                  </w:pPr>
                  <w:ins w:id="239" w:author="Un-named" w:date="2024-01-30T15:48:00Z">
                    <w:r>
                      <w:t>Costume</w:t>
                    </w:r>
                  </w:ins>
                </w:p>
              </w:tc>
              <w:tc>
                <w:tcPr>
                  <w:tcW w:w="0" w:type="auto"/>
                </w:tcPr>
                <w:p w14:paraId="494B019D" w14:textId="77777777" w:rsidR="000A44C8" w:rsidRDefault="00FC164C">
                  <w:pPr>
                    <w:rPr>
                      <w:ins w:id="240" w:author="Un-named" w:date="2024-01-30T15:48:00Z"/>
                    </w:rPr>
                  </w:pPr>
                  <w:ins w:id="241" w:author="Un-named" w:date="2024-01-30T15:48:00Z">
                    <w:r>
                      <w:t xml:space="preserve">Au fond de cette petite pièce, il y a </w:t>
                    </w:r>
                    <w:r>
                      <w:t>un étendoir à costume</w:t>
                    </w:r>
                  </w:ins>
                </w:p>
              </w:tc>
            </w:tr>
          </w:tbl>
          <w:p w14:paraId="09B5FB7F" w14:textId="77777777" w:rsidR="000A44C8" w:rsidRDefault="000A44C8">
            <w:pPr>
              <w:pPrChange w:id="242" w:author="Un-named" w:date="2024-01-30T15:48:00Z">
                <w:pPr>
                  <w:tabs>
                    <w:tab w:val="center" w:pos="3513"/>
                  </w:tabs>
                  <w:ind w:left="0" w:firstLine="0"/>
                </w:pPr>
              </w:pPrChange>
            </w:pPr>
          </w:p>
        </w:tc>
      </w:tr>
    </w:tbl>
    <w:p w14:paraId="6BFD0AED" w14:textId="77777777" w:rsidR="000A44C8" w:rsidRDefault="000A44C8">
      <w:pPr>
        <w:rPr>
          <w:ins w:id="243" w:author="Un-named" w:date="2024-01-30T15:48:00Z"/>
        </w:rPr>
      </w:pPr>
    </w:p>
    <w:p w14:paraId="659921CD" w14:textId="77777777" w:rsidR="000A44C8" w:rsidRDefault="00FC164C">
      <w:pPr>
        <w:pStyle w:val="Titre3"/>
        <w:rPr>
          <w:ins w:id="244" w:author="Un-named" w:date="2024-01-30T15:48:00Z"/>
        </w:rPr>
      </w:pPr>
      <w:ins w:id="245" w:author="Un-named" w:date="2024-01-30T15:48:00Z">
        <w:r>
          <w:t>Salle de fête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0A44C8" w14:paraId="684F86C2" w14:textId="77777777">
        <w:tblPrEx>
          <w:tblCellMar>
            <w:top w:w="0" w:type="dxa"/>
            <w:bottom w:w="0" w:type="dxa"/>
          </w:tblCellMar>
        </w:tblPrEx>
        <w:trPr>
          <w:ins w:id="246" w:author="Un-named" w:date="2024-01-30T15:48:00Z"/>
        </w:trPr>
        <w:tc>
          <w:tcPr>
            <w:tcW w:w="0" w:type="auto"/>
          </w:tcPr>
          <w:p w14:paraId="3EB2B17B" w14:textId="77777777" w:rsidR="000A44C8" w:rsidRDefault="00FC164C">
            <w:pPr>
              <w:rPr>
                <w:ins w:id="247" w:author="Un-named" w:date="2024-01-30T15:48:00Z"/>
              </w:rPr>
            </w:pPr>
            <w:ins w:id="248" w:author="Un-named" w:date="2024-01-30T15:48:00Z">
              <w:r>
                <w:t>En tant qu'habitant de l'immeuble, Je veux une salle spéciale, Pour faire la fête le samedi soir.</w:t>
              </w:r>
            </w:ins>
          </w:p>
        </w:tc>
      </w:tr>
      <w:tr w:rsidR="000A44C8" w14:paraId="74E019B1" w14:textId="77777777">
        <w:tblPrEx>
          <w:tblCellMar>
            <w:top w:w="0" w:type="dxa"/>
            <w:bottom w:w="0" w:type="dxa"/>
          </w:tblCellMar>
        </w:tblPrEx>
        <w:trPr>
          <w:ins w:id="249" w:author="Un-named" w:date="2024-01-30T15:48:00Z"/>
        </w:trPr>
        <w:tc>
          <w:tcPr>
            <w:tcW w:w="0" w:type="auto"/>
          </w:tcPr>
          <w:p w14:paraId="4DF1C0D4" w14:textId="77777777" w:rsidR="000A44C8" w:rsidRDefault="00FC164C">
            <w:pPr>
              <w:jc w:val="center"/>
              <w:rPr>
                <w:ins w:id="250" w:author="Un-named" w:date="2024-01-30T15:48:00Z"/>
              </w:rPr>
            </w:pPr>
            <w:ins w:id="251" w:author="Un-named" w:date="2024-01-30T15:48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43"/>
              <w:gridCol w:w="7953"/>
            </w:tblGrid>
            <w:tr w:rsidR="000A44C8" w14:paraId="38708F6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52" w:author="Un-named" w:date="2024-01-30T15:48:00Z"/>
              </w:trPr>
              <w:tc>
                <w:tcPr>
                  <w:tcW w:w="0" w:type="auto"/>
                </w:tcPr>
                <w:p w14:paraId="4E7F64A0" w14:textId="77777777" w:rsidR="000A44C8" w:rsidRDefault="00FC164C">
                  <w:pPr>
                    <w:rPr>
                      <w:ins w:id="253" w:author="Un-named" w:date="2024-01-30T15:48:00Z"/>
                    </w:rPr>
                  </w:pPr>
                  <w:ins w:id="254" w:author="Un-named" w:date="2024-01-30T15:48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</w:tcPr>
                <w:p w14:paraId="08441F47" w14:textId="77777777" w:rsidR="000A44C8" w:rsidRDefault="00FC164C">
                  <w:pPr>
                    <w:rPr>
                      <w:ins w:id="255" w:author="Un-named" w:date="2024-01-30T15:48:00Z"/>
                    </w:rPr>
                  </w:pPr>
                  <w:ins w:id="256" w:author="Un-named" w:date="2024-01-30T15:48:00Z">
                    <w:r>
                      <w:t>La porte de la salle de fête est une double porte en bois clair.</w:t>
                    </w:r>
                  </w:ins>
                </w:p>
              </w:tc>
            </w:tr>
            <w:tr w:rsidR="000A44C8" w14:paraId="6D8BB98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57" w:author="Un-named" w:date="2024-01-30T15:48:00Z"/>
              </w:trPr>
              <w:tc>
                <w:tcPr>
                  <w:tcW w:w="0" w:type="auto"/>
                </w:tcPr>
                <w:p w14:paraId="513A4D7D" w14:textId="77777777" w:rsidR="000A44C8" w:rsidRDefault="00FC164C">
                  <w:pPr>
                    <w:rPr>
                      <w:ins w:id="258" w:author="Un-named" w:date="2024-01-30T15:48:00Z"/>
                    </w:rPr>
                  </w:pPr>
                  <w:ins w:id="259" w:author="Un-named" w:date="2024-01-30T15:48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</w:tcPr>
                <w:p w14:paraId="44BBA3E7" w14:textId="77777777" w:rsidR="000A44C8" w:rsidRDefault="00FC164C">
                  <w:pPr>
                    <w:rPr>
                      <w:ins w:id="260" w:author="Un-named" w:date="2024-01-30T15:48:00Z"/>
                    </w:rPr>
                  </w:pPr>
                  <w:ins w:id="261" w:author="Un-named" w:date="2024-01-30T15:48:00Z">
                    <w:r>
                      <w:t>En entrant dans la salle, il y a à ma gauche un bar et à ma droite un petit restaurent avec 5 tables et 4 chaises autour de chacune des tables.</w:t>
                    </w:r>
                  </w:ins>
                </w:p>
              </w:tc>
            </w:tr>
            <w:tr w:rsidR="000A44C8" w14:paraId="1748125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62" w:author="Un-named" w:date="2024-01-30T15:48:00Z"/>
              </w:trPr>
              <w:tc>
                <w:tcPr>
                  <w:tcW w:w="0" w:type="auto"/>
                </w:tcPr>
                <w:p w14:paraId="245A0787" w14:textId="77777777" w:rsidR="000A44C8" w:rsidRDefault="00FC164C">
                  <w:pPr>
                    <w:rPr>
                      <w:ins w:id="263" w:author="Un-named" w:date="2024-01-30T15:48:00Z"/>
                    </w:rPr>
                  </w:pPr>
                  <w:ins w:id="264" w:author="Un-named" w:date="2024-01-30T15:48:00Z">
                    <w:r>
                      <w:t>Fond de la salle</w:t>
                    </w:r>
                  </w:ins>
                </w:p>
              </w:tc>
              <w:tc>
                <w:tcPr>
                  <w:tcW w:w="0" w:type="auto"/>
                </w:tcPr>
                <w:p w14:paraId="2CDF8D9A" w14:textId="77777777" w:rsidR="000A44C8" w:rsidRDefault="00FC164C">
                  <w:pPr>
                    <w:rPr>
                      <w:ins w:id="265" w:author="Un-named" w:date="2024-01-30T15:48:00Z"/>
                    </w:rPr>
                  </w:pPr>
                  <w:ins w:id="266" w:author="Un-named" w:date="2024-01-30T15:48:00Z">
                    <w:r>
                      <w:t>Au fond de la salle, il y a une scène ou des musiciens et des artistes viennent faire du son pour les personnes dans la salle.</w:t>
                    </w:r>
                  </w:ins>
                </w:p>
              </w:tc>
            </w:tr>
            <w:tr w:rsidR="000A44C8" w14:paraId="082C7E2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67" w:author="Un-named" w:date="2024-01-30T15:48:00Z"/>
              </w:trPr>
              <w:tc>
                <w:tcPr>
                  <w:tcW w:w="0" w:type="auto"/>
                </w:tcPr>
                <w:p w14:paraId="42F401FF" w14:textId="77777777" w:rsidR="000A44C8" w:rsidRDefault="00FC164C">
                  <w:pPr>
                    <w:rPr>
                      <w:ins w:id="268" w:author="Un-named" w:date="2024-01-30T15:48:00Z"/>
                    </w:rPr>
                  </w:pPr>
                  <w:ins w:id="269" w:author="Un-named" w:date="2024-01-30T15:48:00Z">
                    <w:r>
                      <w:t>Centre</w:t>
                    </w:r>
                  </w:ins>
                </w:p>
              </w:tc>
              <w:tc>
                <w:tcPr>
                  <w:tcW w:w="0" w:type="auto"/>
                </w:tcPr>
                <w:p w14:paraId="25FD798B" w14:textId="77777777" w:rsidR="000A44C8" w:rsidRDefault="00FC164C">
                  <w:pPr>
                    <w:rPr>
                      <w:ins w:id="270" w:author="Un-named" w:date="2024-01-30T15:48:00Z"/>
                    </w:rPr>
                  </w:pPr>
                  <w:ins w:id="271" w:author="Un-named" w:date="2024-01-30T15:48:00Z">
                    <w:r>
                      <w:t>Au centre de la salle, il y a une piste de dance caractérisée par des carreaux lumineux au sol.</w:t>
                    </w:r>
                  </w:ins>
                </w:p>
              </w:tc>
            </w:tr>
            <w:tr w:rsidR="000A44C8" w14:paraId="22AE37B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72" w:author="Un-named" w:date="2024-01-30T15:48:00Z"/>
              </w:trPr>
              <w:tc>
                <w:tcPr>
                  <w:tcW w:w="0" w:type="auto"/>
                </w:tcPr>
                <w:p w14:paraId="2DF12C10" w14:textId="77777777" w:rsidR="000A44C8" w:rsidRDefault="00FC164C">
                  <w:pPr>
                    <w:rPr>
                      <w:ins w:id="273" w:author="Un-named" w:date="2024-01-30T15:48:00Z"/>
                    </w:rPr>
                  </w:pPr>
                  <w:ins w:id="274" w:author="Un-named" w:date="2024-01-30T15:48:00Z">
                    <w:r>
                      <w:t>Parois</w:t>
                    </w:r>
                  </w:ins>
                </w:p>
              </w:tc>
              <w:tc>
                <w:tcPr>
                  <w:tcW w:w="0" w:type="auto"/>
                </w:tcPr>
                <w:p w14:paraId="18341FA2" w14:textId="77777777" w:rsidR="000A44C8" w:rsidRDefault="00FC164C">
                  <w:pPr>
                    <w:rPr>
                      <w:ins w:id="275" w:author="Un-named" w:date="2024-01-30T15:48:00Z"/>
                    </w:rPr>
                  </w:pPr>
                  <w:ins w:id="276" w:author="Un-named" w:date="2024-01-30T15:48:00Z">
                    <w:r>
                      <w:t>Le long des murs,</w:t>
                    </w:r>
                    <w:r>
                      <w:t xml:space="preserve"> il y a une trentaine de tables avec 5 chaises pour chaque table qui sont disposées de sorte à ce que les gens présents puissent s'y reposer et y manger.</w:t>
                    </w:r>
                  </w:ins>
                </w:p>
              </w:tc>
            </w:tr>
            <w:tr w:rsidR="000A44C8" w14:paraId="285E8F0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77" w:author="Un-named" w:date="2024-01-30T15:48:00Z"/>
              </w:trPr>
              <w:tc>
                <w:tcPr>
                  <w:tcW w:w="0" w:type="auto"/>
                </w:tcPr>
                <w:p w14:paraId="109BFAE4" w14:textId="77777777" w:rsidR="000A44C8" w:rsidRDefault="00FC164C">
                  <w:pPr>
                    <w:rPr>
                      <w:ins w:id="278" w:author="Un-named" w:date="2024-01-30T15:48:00Z"/>
                    </w:rPr>
                  </w:pPr>
                  <w:ins w:id="279" w:author="Un-named" w:date="2024-01-30T15:48:00Z">
                    <w:r>
                      <w:t>Plafond</w:t>
                    </w:r>
                  </w:ins>
                </w:p>
              </w:tc>
              <w:tc>
                <w:tcPr>
                  <w:tcW w:w="0" w:type="auto"/>
                </w:tcPr>
                <w:p w14:paraId="4AF4B207" w14:textId="77777777" w:rsidR="000A44C8" w:rsidRDefault="00FC164C">
                  <w:pPr>
                    <w:rPr>
                      <w:ins w:id="280" w:author="Un-named" w:date="2024-01-30T15:48:00Z"/>
                    </w:rPr>
                  </w:pPr>
                  <w:ins w:id="281" w:author="Un-named" w:date="2024-01-30T15:48:00Z">
                    <w:r>
                      <w:t>La salle se situe au dernier étage de l'immeuble (</w:t>
                    </w:r>
                    <w:proofErr w:type="spellStart"/>
                    <w:r>
                      <w:t>rooftop</w:t>
                    </w:r>
                    <w:proofErr w:type="spellEnd"/>
                    <w:r>
                      <w:t>) et a un toit qui peut s'ouvrir pou</w:t>
                    </w:r>
                    <w:r>
                      <w:t>r voir le ciel.</w:t>
                    </w:r>
                  </w:ins>
                </w:p>
              </w:tc>
            </w:tr>
            <w:tr w:rsidR="000A44C8" w14:paraId="5E3AF9D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82" w:author="Un-named" w:date="2024-01-30T15:48:00Z"/>
              </w:trPr>
              <w:tc>
                <w:tcPr>
                  <w:tcW w:w="0" w:type="auto"/>
                </w:tcPr>
                <w:p w14:paraId="4EA2139A" w14:textId="77777777" w:rsidR="000A44C8" w:rsidRDefault="00FC164C">
                  <w:pPr>
                    <w:rPr>
                      <w:ins w:id="283" w:author="Un-named" w:date="2024-01-30T15:48:00Z"/>
                    </w:rPr>
                  </w:pPr>
                  <w:ins w:id="284" w:author="Un-named" w:date="2024-01-30T15:48:00Z">
                    <w:r>
                      <w:t>Lumières</w:t>
                    </w:r>
                  </w:ins>
                </w:p>
              </w:tc>
              <w:tc>
                <w:tcPr>
                  <w:tcW w:w="0" w:type="auto"/>
                </w:tcPr>
                <w:p w14:paraId="3AD6D1CA" w14:textId="77777777" w:rsidR="000A44C8" w:rsidRDefault="00FC164C">
                  <w:pPr>
                    <w:rPr>
                      <w:ins w:id="285" w:author="Un-named" w:date="2024-01-30T15:48:00Z"/>
                    </w:rPr>
                  </w:pPr>
                  <w:ins w:id="286" w:author="Un-named" w:date="2024-01-30T15:48:00Z">
                    <w:r>
                      <w:t>Des lumières sont disposées de façon régulière sur les murs de la salle et lorsque le plafond est fermé, des projecteur y sont accrochés et illuminent en partie la salle.</w:t>
                    </w:r>
                  </w:ins>
                </w:p>
              </w:tc>
            </w:tr>
            <w:tr w:rsidR="000A44C8" w14:paraId="65D33F0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287" w:author="Un-named" w:date="2024-01-30T15:48:00Z"/>
              </w:trPr>
              <w:tc>
                <w:tcPr>
                  <w:tcW w:w="0" w:type="auto"/>
                </w:tcPr>
                <w:p w14:paraId="17907811" w14:textId="77777777" w:rsidR="000A44C8" w:rsidRDefault="00FC164C">
                  <w:pPr>
                    <w:rPr>
                      <w:ins w:id="288" w:author="Un-named" w:date="2024-01-30T15:48:00Z"/>
                    </w:rPr>
                  </w:pPr>
                  <w:ins w:id="289" w:author="Un-named" w:date="2024-01-30T15:48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</w:tcPr>
                <w:p w14:paraId="1C5AE36B" w14:textId="77777777" w:rsidR="000A44C8" w:rsidRDefault="00FC164C">
                  <w:pPr>
                    <w:rPr>
                      <w:ins w:id="290" w:author="Un-named" w:date="2024-01-30T15:48:00Z"/>
                    </w:rPr>
                  </w:pPr>
                  <w:ins w:id="291" w:author="Un-named" w:date="2024-01-30T15:48:00Z">
                    <w:r>
                      <w:t>Les murs de la salle sont en blanc.</w:t>
                    </w:r>
                  </w:ins>
                </w:p>
              </w:tc>
            </w:tr>
          </w:tbl>
          <w:p w14:paraId="74261AD4" w14:textId="77777777" w:rsidR="000A44C8" w:rsidRDefault="000A44C8">
            <w:pPr>
              <w:rPr>
                <w:ins w:id="292" w:author="Un-named" w:date="2024-01-30T15:48:00Z"/>
              </w:rPr>
            </w:pPr>
          </w:p>
        </w:tc>
      </w:tr>
    </w:tbl>
    <w:p w14:paraId="5446A40B" w14:textId="77777777" w:rsidR="000A44C8" w:rsidRDefault="000A44C8">
      <w:pPr>
        <w:rPr>
          <w:ins w:id="293" w:author="Un-named" w:date="2024-01-30T15:48:00Z"/>
        </w:rPr>
      </w:pPr>
    </w:p>
    <w:p w14:paraId="351026DE" w14:textId="77777777" w:rsidR="000A44C8" w:rsidRDefault="00FC164C">
      <w:pPr>
        <w:pStyle w:val="Titre3"/>
        <w:rPr>
          <w:ins w:id="294" w:author="Un-named" w:date="2024-01-30T15:48:00Z"/>
        </w:rPr>
      </w:pPr>
      <w:ins w:id="295" w:author="Un-named" w:date="2024-01-30T15:48:00Z">
        <w:r>
          <w:t>Un laser Game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4"/>
      </w:tblGrid>
      <w:tr w:rsidR="000A44C8" w14:paraId="42A02E20" w14:textId="77777777">
        <w:tblPrEx>
          <w:tblCellMar>
            <w:top w:w="0" w:type="dxa"/>
            <w:bottom w:w="0" w:type="dxa"/>
          </w:tblCellMar>
        </w:tblPrEx>
        <w:trPr>
          <w:ins w:id="296" w:author="Un-named" w:date="2024-01-30T15:48:00Z"/>
        </w:trPr>
        <w:tc>
          <w:tcPr>
            <w:tcW w:w="0" w:type="auto"/>
          </w:tcPr>
          <w:p w14:paraId="47AFE991" w14:textId="77777777" w:rsidR="000A44C8" w:rsidRDefault="00FC164C">
            <w:pPr>
              <w:rPr>
                <w:ins w:id="297" w:author="Un-named" w:date="2024-01-30T15:48:00Z"/>
              </w:rPr>
            </w:pPr>
            <w:ins w:id="298" w:author="Un-named" w:date="2024-01-30T15:48:00Z">
              <w:r>
                <w:t>En tant que propriétaire  Je veux un laser Game Afin de pouvoir m'amuser entre copain</w:t>
              </w:r>
            </w:ins>
          </w:p>
        </w:tc>
      </w:tr>
      <w:tr w:rsidR="000A44C8" w14:paraId="2EFF5ACE" w14:textId="77777777">
        <w:tblPrEx>
          <w:tblCellMar>
            <w:top w:w="0" w:type="dxa"/>
            <w:bottom w:w="0" w:type="dxa"/>
          </w:tblCellMar>
        </w:tblPrEx>
        <w:trPr>
          <w:ins w:id="299" w:author="Un-named" w:date="2024-01-30T15:48:00Z"/>
        </w:trPr>
        <w:tc>
          <w:tcPr>
            <w:tcW w:w="0" w:type="auto"/>
          </w:tcPr>
          <w:p w14:paraId="16166249" w14:textId="77777777" w:rsidR="000A44C8" w:rsidRDefault="00FC164C">
            <w:pPr>
              <w:jc w:val="center"/>
              <w:rPr>
                <w:ins w:id="300" w:author="Un-named" w:date="2024-01-30T15:48:00Z"/>
              </w:rPr>
            </w:pPr>
            <w:ins w:id="301" w:author="Un-named" w:date="2024-01-30T15:48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02"/>
              <w:gridCol w:w="5496"/>
            </w:tblGrid>
            <w:tr w:rsidR="000A44C8" w14:paraId="5F477F6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02" w:author="Un-named" w:date="2024-01-30T15:48:00Z"/>
              </w:trPr>
              <w:tc>
                <w:tcPr>
                  <w:tcW w:w="0" w:type="auto"/>
                </w:tcPr>
                <w:p w14:paraId="73C54A21" w14:textId="77777777" w:rsidR="000A44C8" w:rsidRDefault="00FC164C">
                  <w:pPr>
                    <w:rPr>
                      <w:ins w:id="303" w:author="Un-named" w:date="2024-01-30T15:48:00Z"/>
                    </w:rPr>
                  </w:pPr>
                  <w:ins w:id="304" w:author="Un-named" w:date="2024-01-30T15:48:00Z">
                    <w:r>
                      <w:t>Etage</w:t>
                    </w:r>
                  </w:ins>
                </w:p>
              </w:tc>
              <w:tc>
                <w:tcPr>
                  <w:tcW w:w="0" w:type="auto"/>
                </w:tcPr>
                <w:p w14:paraId="72B9DC5B" w14:textId="77777777" w:rsidR="000A44C8" w:rsidRDefault="00FC164C">
                  <w:pPr>
                    <w:rPr>
                      <w:ins w:id="305" w:author="Un-named" w:date="2024-01-30T15:48:00Z"/>
                    </w:rPr>
                  </w:pPr>
                  <w:ins w:id="306" w:author="Un-named" w:date="2024-01-30T15:48:00Z">
                    <w:r>
                      <w:t xml:space="preserve">Au 1er étage, je vois un laser </w:t>
                    </w:r>
                    <w:proofErr w:type="spellStart"/>
                    <w:r>
                      <w:t>game</w:t>
                    </w:r>
                    <w:proofErr w:type="spellEnd"/>
                  </w:ins>
                </w:p>
              </w:tc>
            </w:tr>
            <w:tr w:rsidR="000A44C8" w14:paraId="05CC5ED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07" w:author="Un-named" w:date="2024-01-30T15:48:00Z"/>
              </w:trPr>
              <w:tc>
                <w:tcPr>
                  <w:tcW w:w="0" w:type="auto"/>
                </w:tcPr>
                <w:p w14:paraId="54EE6A81" w14:textId="77777777" w:rsidR="000A44C8" w:rsidRDefault="00FC164C">
                  <w:pPr>
                    <w:rPr>
                      <w:ins w:id="308" w:author="Un-named" w:date="2024-01-30T15:48:00Z"/>
                    </w:rPr>
                  </w:pPr>
                  <w:ins w:id="309" w:author="Un-named" w:date="2024-01-30T15:48:00Z">
                    <w:r>
                      <w:t>Caisse</w:t>
                    </w:r>
                  </w:ins>
                </w:p>
              </w:tc>
              <w:tc>
                <w:tcPr>
                  <w:tcW w:w="0" w:type="auto"/>
                </w:tcPr>
                <w:p w14:paraId="5978AE87" w14:textId="77777777" w:rsidR="000A44C8" w:rsidRDefault="00FC164C">
                  <w:pPr>
                    <w:rPr>
                      <w:ins w:id="310" w:author="Un-named" w:date="2024-01-30T15:48:00Z"/>
                    </w:rPr>
                  </w:pPr>
                  <w:ins w:id="311" w:author="Un-named" w:date="2024-01-30T15:48:00Z">
                    <w:r>
                      <w:t>A l'entrée, je vois une caisse pour commander sa session</w:t>
                    </w:r>
                  </w:ins>
                </w:p>
              </w:tc>
            </w:tr>
            <w:tr w:rsidR="000A44C8" w14:paraId="4B3C97F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12" w:author="Un-named" w:date="2024-01-30T15:48:00Z"/>
              </w:trPr>
              <w:tc>
                <w:tcPr>
                  <w:tcW w:w="0" w:type="auto"/>
                </w:tcPr>
                <w:p w14:paraId="0C5E2F60" w14:textId="77777777" w:rsidR="000A44C8" w:rsidRDefault="00FC164C">
                  <w:pPr>
                    <w:rPr>
                      <w:ins w:id="313" w:author="Un-named" w:date="2024-01-30T15:48:00Z"/>
                    </w:rPr>
                  </w:pPr>
                  <w:ins w:id="314" w:author="Un-named" w:date="2024-01-30T15:48:00Z">
                    <w:r>
                      <w:t>Distributeur</w:t>
                    </w:r>
                  </w:ins>
                </w:p>
              </w:tc>
              <w:tc>
                <w:tcPr>
                  <w:tcW w:w="0" w:type="auto"/>
                </w:tcPr>
                <w:p w14:paraId="144C393D" w14:textId="77777777" w:rsidR="000A44C8" w:rsidRDefault="00FC164C">
                  <w:pPr>
                    <w:rPr>
                      <w:ins w:id="315" w:author="Un-named" w:date="2024-01-30T15:48:00Z"/>
                    </w:rPr>
                  </w:pPr>
                  <w:ins w:id="316" w:author="Un-named" w:date="2024-01-30T15:48:00Z">
                    <w:r>
                      <w:t xml:space="preserve">A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de la caisse, je vois un distributeur de boisson et snack</w:t>
                    </w:r>
                  </w:ins>
                </w:p>
              </w:tc>
            </w:tr>
            <w:tr w:rsidR="000A44C8" w14:paraId="1C97A16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17" w:author="Un-named" w:date="2024-01-30T15:48:00Z"/>
              </w:trPr>
              <w:tc>
                <w:tcPr>
                  <w:tcW w:w="0" w:type="auto"/>
                </w:tcPr>
                <w:p w14:paraId="6E9E275B" w14:textId="77777777" w:rsidR="000A44C8" w:rsidRDefault="00FC164C">
                  <w:pPr>
                    <w:rPr>
                      <w:ins w:id="318" w:author="Un-named" w:date="2024-01-30T15:48:00Z"/>
                    </w:rPr>
                  </w:pPr>
                  <w:ins w:id="319" w:author="Un-named" w:date="2024-01-30T15:48:00Z">
                    <w:r>
                      <w:t>Test 4</w:t>
                    </w:r>
                  </w:ins>
                </w:p>
              </w:tc>
              <w:tc>
                <w:tcPr>
                  <w:tcW w:w="0" w:type="auto"/>
                </w:tcPr>
                <w:p w14:paraId="4458C558" w14:textId="77777777" w:rsidR="000A44C8" w:rsidRDefault="00FC164C">
                  <w:pPr>
                    <w:rPr>
                      <w:ins w:id="320" w:author="Un-named" w:date="2024-01-30T15:48:00Z"/>
                    </w:rPr>
                  </w:pPr>
                  <w:ins w:id="321" w:author="Un-named" w:date="2024-01-30T15:48:00Z">
                    <w:r>
                      <w:t>Après l'entrée, je vois a une porte</w:t>
                    </w:r>
                  </w:ins>
                </w:p>
              </w:tc>
            </w:tr>
            <w:tr w:rsidR="000A44C8" w14:paraId="44ED8B7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22" w:author="Un-named" w:date="2024-01-30T15:48:00Z"/>
              </w:trPr>
              <w:tc>
                <w:tcPr>
                  <w:tcW w:w="0" w:type="auto"/>
                </w:tcPr>
                <w:p w14:paraId="0017BD7F" w14:textId="77777777" w:rsidR="000A44C8" w:rsidRDefault="00FC164C">
                  <w:pPr>
                    <w:rPr>
                      <w:ins w:id="323" w:author="Un-named" w:date="2024-01-30T15:48:00Z"/>
                    </w:rPr>
                  </w:pPr>
                  <w:ins w:id="324" w:author="Un-named" w:date="2024-01-30T15:48:00Z">
                    <w:r>
                      <w:t>Test 5</w:t>
                    </w:r>
                  </w:ins>
                </w:p>
              </w:tc>
              <w:tc>
                <w:tcPr>
                  <w:tcW w:w="0" w:type="auto"/>
                </w:tcPr>
                <w:p w14:paraId="29CD52C8" w14:textId="77777777" w:rsidR="000A44C8" w:rsidRDefault="00FC164C">
                  <w:pPr>
                    <w:rPr>
                      <w:ins w:id="325" w:author="Un-named" w:date="2024-01-30T15:48:00Z"/>
                    </w:rPr>
                  </w:pPr>
                  <w:ins w:id="326" w:author="Un-named" w:date="2024-01-30T15:48:00Z">
                    <w:r>
                      <w:t xml:space="preserve">Derrière cette porte, je vois </w:t>
                    </w:r>
                    <w:proofErr w:type="spellStart"/>
                    <w:r>
                      <w:t>tout</w:t>
                    </w:r>
                    <w:proofErr w:type="spellEnd"/>
                    <w:r>
                      <w:t xml:space="preserve"> les équipement</w:t>
                    </w:r>
                  </w:ins>
                </w:p>
              </w:tc>
            </w:tr>
            <w:tr w:rsidR="000A44C8" w14:paraId="3B25AC2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27" w:author="Un-named" w:date="2024-01-30T15:48:00Z"/>
              </w:trPr>
              <w:tc>
                <w:tcPr>
                  <w:tcW w:w="0" w:type="auto"/>
                </w:tcPr>
                <w:p w14:paraId="680D10CD" w14:textId="77777777" w:rsidR="000A44C8" w:rsidRDefault="00FC164C">
                  <w:pPr>
                    <w:rPr>
                      <w:ins w:id="328" w:author="Un-named" w:date="2024-01-30T15:48:00Z"/>
                    </w:rPr>
                  </w:pPr>
                  <w:ins w:id="329" w:author="Un-named" w:date="2024-01-30T15:48:00Z">
                    <w:r>
                      <w:t>test 6</w:t>
                    </w:r>
                  </w:ins>
                </w:p>
              </w:tc>
              <w:tc>
                <w:tcPr>
                  <w:tcW w:w="0" w:type="auto"/>
                </w:tcPr>
                <w:p w14:paraId="584A72DF" w14:textId="77777777" w:rsidR="000A44C8" w:rsidRDefault="00FC164C">
                  <w:pPr>
                    <w:rPr>
                      <w:ins w:id="330" w:author="Un-named" w:date="2024-01-30T15:48:00Z"/>
                    </w:rPr>
                  </w:pPr>
                  <w:ins w:id="331" w:author="Un-named" w:date="2024-01-30T15:48:00Z">
                    <w:r>
                      <w:t>dans cette pièce, je vois aussi un écran pour afficher les scores</w:t>
                    </w:r>
                  </w:ins>
                </w:p>
              </w:tc>
            </w:tr>
            <w:tr w:rsidR="000A44C8" w14:paraId="4D76AE8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32" w:author="Un-named" w:date="2024-01-30T15:48:00Z"/>
              </w:trPr>
              <w:tc>
                <w:tcPr>
                  <w:tcW w:w="0" w:type="auto"/>
                </w:tcPr>
                <w:p w14:paraId="2F4A3786" w14:textId="77777777" w:rsidR="000A44C8" w:rsidRDefault="00FC164C">
                  <w:pPr>
                    <w:rPr>
                      <w:ins w:id="333" w:author="Un-named" w:date="2024-01-30T15:48:00Z"/>
                    </w:rPr>
                  </w:pPr>
                  <w:ins w:id="334" w:author="Un-named" w:date="2024-01-30T15:48:00Z">
                    <w:r>
                      <w:t>test 7</w:t>
                    </w:r>
                  </w:ins>
                </w:p>
              </w:tc>
              <w:tc>
                <w:tcPr>
                  <w:tcW w:w="0" w:type="auto"/>
                </w:tcPr>
                <w:p w14:paraId="4D40E3F9" w14:textId="77777777" w:rsidR="000A44C8" w:rsidRDefault="00FC164C">
                  <w:pPr>
                    <w:rPr>
                      <w:ins w:id="335" w:author="Un-named" w:date="2024-01-30T15:48:00Z"/>
                    </w:rPr>
                  </w:pPr>
                  <w:ins w:id="336" w:author="Un-named" w:date="2024-01-30T15:48:00Z">
                    <w:r>
                      <w:t>à droit</w:t>
                    </w:r>
                    <w:r>
                      <w:t>e des équipement, je vois une porte</w:t>
                    </w:r>
                  </w:ins>
                </w:p>
              </w:tc>
            </w:tr>
            <w:tr w:rsidR="000A44C8" w14:paraId="50E935F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37" w:author="Un-named" w:date="2024-01-30T15:48:00Z"/>
              </w:trPr>
              <w:tc>
                <w:tcPr>
                  <w:tcW w:w="0" w:type="auto"/>
                </w:tcPr>
                <w:p w14:paraId="5D137B64" w14:textId="77777777" w:rsidR="000A44C8" w:rsidRDefault="00FC164C">
                  <w:pPr>
                    <w:rPr>
                      <w:ins w:id="338" w:author="Un-named" w:date="2024-01-30T15:48:00Z"/>
                    </w:rPr>
                  </w:pPr>
                  <w:ins w:id="339" w:author="Un-named" w:date="2024-01-30T15:48:00Z">
                    <w:r>
                      <w:t>test 8</w:t>
                    </w:r>
                  </w:ins>
                </w:p>
              </w:tc>
              <w:tc>
                <w:tcPr>
                  <w:tcW w:w="0" w:type="auto"/>
                </w:tcPr>
                <w:p w14:paraId="4F718431" w14:textId="77777777" w:rsidR="000A44C8" w:rsidRDefault="00FC164C">
                  <w:pPr>
                    <w:rPr>
                      <w:ins w:id="340" w:author="Un-named" w:date="2024-01-30T15:48:00Z"/>
                    </w:rPr>
                  </w:pPr>
                  <w:ins w:id="341" w:author="Un-named" w:date="2024-01-30T15:48:00Z">
                    <w:r>
                      <w:t>Derrière cette porte, je vois un labyrinthe, qui sert de terrain de jeu</w:t>
                    </w:r>
                  </w:ins>
                </w:p>
              </w:tc>
            </w:tr>
          </w:tbl>
          <w:p w14:paraId="1DC87A0F" w14:textId="77777777" w:rsidR="000A44C8" w:rsidRDefault="000A44C8">
            <w:pPr>
              <w:rPr>
                <w:ins w:id="342" w:author="Un-named" w:date="2024-01-30T15:48:00Z"/>
              </w:rPr>
            </w:pPr>
          </w:p>
        </w:tc>
      </w:tr>
    </w:tbl>
    <w:p w14:paraId="154B6402" w14:textId="77777777" w:rsidR="000A44C8" w:rsidRDefault="000A44C8">
      <w:pPr>
        <w:rPr>
          <w:moveTo w:id="343" w:author="Un-named" w:date="2024-01-30T15:48:00Z"/>
        </w:rPr>
        <w:pPrChange w:id="344" w:author="Un-named" w:date="2024-01-30T15:48:00Z">
          <w:pPr>
            <w:spacing w:after="18"/>
            <w:ind w:left="0" w:firstLine="0"/>
          </w:pPr>
        </w:pPrChange>
      </w:pPr>
      <w:moveToRangeStart w:id="345" w:author="Un-named" w:date="2024-01-30T15:48:00Z" w:name="move157522137"/>
    </w:p>
    <w:p w14:paraId="08486C09" w14:textId="77777777" w:rsidR="000A44C8" w:rsidRDefault="00FC164C">
      <w:pPr>
        <w:pStyle w:val="Titre3"/>
        <w:rPr>
          <w:ins w:id="346" w:author="Un-named" w:date="2024-01-30T15:48:00Z"/>
        </w:rPr>
      </w:pPr>
      <w:moveTo w:id="347" w:author="Un-named" w:date="2024-01-30T15:48:00Z">
        <w:r>
          <w:t>Magasin</w:t>
        </w:r>
      </w:moveTo>
      <w:moveToRangeEnd w:id="345"/>
      <w:ins w:id="348" w:author="Un-named" w:date="2024-01-30T15:48:00Z">
        <w:r>
          <w:t xml:space="preserve"> de voiture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1"/>
      </w:tblGrid>
      <w:tr w:rsidR="000A44C8" w14:paraId="0F0C96F0" w14:textId="77777777">
        <w:tblPrEx>
          <w:tblCellMar>
            <w:top w:w="0" w:type="dxa"/>
            <w:bottom w:w="0" w:type="dxa"/>
          </w:tblCellMar>
        </w:tblPrEx>
        <w:trPr>
          <w:ins w:id="349" w:author="Un-named" w:date="2024-01-30T15:48:00Z"/>
        </w:trPr>
        <w:tc>
          <w:tcPr>
            <w:tcW w:w="0" w:type="auto"/>
          </w:tcPr>
          <w:p w14:paraId="5D65376F" w14:textId="77777777" w:rsidR="000A44C8" w:rsidRDefault="00FC164C">
            <w:pPr>
              <w:rPr>
                <w:ins w:id="350" w:author="Un-named" w:date="2024-01-30T15:48:00Z"/>
              </w:rPr>
            </w:pPr>
            <w:ins w:id="351" w:author="Un-named" w:date="2024-01-30T15:48:00Z">
              <w:r>
                <w:t>En tant que vendeur de voiture Je veux un grand magasin pour vendre des voiture</w:t>
              </w:r>
            </w:ins>
          </w:p>
        </w:tc>
      </w:tr>
      <w:tr w:rsidR="000A44C8" w14:paraId="2C6402EB" w14:textId="77777777">
        <w:tblPrEx>
          <w:tblCellMar>
            <w:top w:w="0" w:type="dxa"/>
            <w:bottom w:w="0" w:type="dxa"/>
          </w:tblCellMar>
        </w:tblPrEx>
        <w:trPr>
          <w:ins w:id="352" w:author="Un-named" w:date="2024-01-30T15:48:00Z"/>
        </w:trPr>
        <w:tc>
          <w:tcPr>
            <w:tcW w:w="0" w:type="auto"/>
          </w:tcPr>
          <w:p w14:paraId="71072118" w14:textId="77777777" w:rsidR="000A44C8" w:rsidRDefault="00FC164C">
            <w:pPr>
              <w:jc w:val="center"/>
              <w:rPr>
                <w:ins w:id="353" w:author="Un-named" w:date="2024-01-30T15:48:00Z"/>
              </w:rPr>
            </w:pPr>
            <w:ins w:id="354" w:author="Un-named" w:date="2024-01-30T15:48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27"/>
              <w:gridCol w:w="7514"/>
            </w:tblGrid>
            <w:tr w:rsidR="000A44C8" w14:paraId="521B125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55" w:author="Un-named" w:date="2024-01-30T15:48:00Z"/>
              </w:trPr>
              <w:tc>
                <w:tcPr>
                  <w:tcW w:w="0" w:type="auto"/>
                </w:tcPr>
                <w:p w14:paraId="398D807E" w14:textId="77777777" w:rsidR="000A44C8" w:rsidRDefault="00FC164C">
                  <w:pPr>
                    <w:rPr>
                      <w:ins w:id="356" w:author="Un-named" w:date="2024-01-30T15:48:00Z"/>
                    </w:rPr>
                  </w:pPr>
                  <w:ins w:id="357" w:author="Un-named" w:date="2024-01-30T15:48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</w:tcPr>
                <w:p w14:paraId="04873579" w14:textId="77777777" w:rsidR="000A44C8" w:rsidRDefault="00FC164C">
                  <w:pPr>
                    <w:rPr>
                      <w:ins w:id="358" w:author="Un-named" w:date="2024-01-30T15:48:00Z"/>
                    </w:rPr>
                  </w:pPr>
                  <w:ins w:id="359" w:author="Un-named" w:date="2024-01-30T15:48:00Z">
                    <w:r>
                      <w:t>En arrivant au magasin, il y a l'entrée entourée d'une grande vitre pour observer les voitures</w:t>
                    </w:r>
                  </w:ins>
                </w:p>
              </w:tc>
            </w:tr>
            <w:tr w:rsidR="000A44C8" w14:paraId="165328C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60" w:author="Un-named" w:date="2024-01-30T15:48:00Z"/>
              </w:trPr>
              <w:tc>
                <w:tcPr>
                  <w:tcW w:w="0" w:type="auto"/>
                </w:tcPr>
                <w:p w14:paraId="739A591B" w14:textId="77777777" w:rsidR="000A44C8" w:rsidRDefault="00FC164C">
                  <w:pPr>
                    <w:rPr>
                      <w:ins w:id="361" w:author="Un-named" w:date="2024-01-30T15:48:00Z"/>
                    </w:rPr>
                  </w:pPr>
                  <w:ins w:id="362" w:author="Un-named" w:date="2024-01-30T15:48:00Z">
                    <w:r>
                      <w:t>taille</w:t>
                    </w:r>
                  </w:ins>
                </w:p>
              </w:tc>
              <w:tc>
                <w:tcPr>
                  <w:tcW w:w="0" w:type="auto"/>
                </w:tcPr>
                <w:p w14:paraId="03595D0B" w14:textId="77777777" w:rsidR="000A44C8" w:rsidRDefault="00FC164C">
                  <w:pPr>
                    <w:rPr>
                      <w:ins w:id="363" w:author="Un-named" w:date="2024-01-30T15:48:00Z"/>
                    </w:rPr>
                  </w:pPr>
                  <w:ins w:id="364" w:author="Un-named" w:date="2024-01-30T15:48:00Z">
                    <w:r>
                      <w:t>Le magasin à une superficie de 387.48 m2 comme sur l'image (plan_rez.png).</w:t>
                    </w:r>
                  </w:ins>
                </w:p>
              </w:tc>
            </w:tr>
            <w:tr w:rsidR="000A44C8" w14:paraId="6380C0F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65" w:author="Un-named" w:date="2024-01-30T15:48:00Z"/>
              </w:trPr>
              <w:tc>
                <w:tcPr>
                  <w:tcW w:w="0" w:type="auto"/>
                </w:tcPr>
                <w:p w14:paraId="0F4FC2C5" w14:textId="77777777" w:rsidR="000A44C8" w:rsidRDefault="00FC164C">
                  <w:pPr>
                    <w:rPr>
                      <w:ins w:id="366" w:author="Un-named" w:date="2024-01-30T15:48:00Z"/>
                    </w:rPr>
                  </w:pPr>
                  <w:ins w:id="367" w:author="Un-named" w:date="2024-01-30T15:48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</w:tcPr>
                <w:p w14:paraId="01EFB1B3" w14:textId="77777777" w:rsidR="000A44C8" w:rsidRDefault="00FC164C">
                  <w:pPr>
                    <w:rPr>
                      <w:ins w:id="368" w:author="Un-named" w:date="2024-01-30T15:48:00Z"/>
                    </w:rPr>
                  </w:pPr>
                  <w:ins w:id="369" w:author="Un-named" w:date="2024-01-30T15:48:00Z">
                    <w:r>
                      <w:t>Le sol est en carrelage blanc</w:t>
                    </w:r>
                  </w:ins>
                </w:p>
              </w:tc>
            </w:tr>
            <w:tr w:rsidR="000A44C8" w14:paraId="21123B5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70" w:author="Un-named" w:date="2024-01-30T15:48:00Z"/>
              </w:trPr>
              <w:tc>
                <w:tcPr>
                  <w:tcW w:w="0" w:type="auto"/>
                </w:tcPr>
                <w:p w14:paraId="5D78CD7B" w14:textId="77777777" w:rsidR="000A44C8" w:rsidRDefault="00FC164C">
                  <w:pPr>
                    <w:rPr>
                      <w:ins w:id="371" w:author="Un-named" w:date="2024-01-30T15:48:00Z"/>
                    </w:rPr>
                  </w:pPr>
                  <w:ins w:id="372" w:author="Un-named" w:date="2024-01-30T15:48:00Z">
                    <w:r>
                      <w:t>Couleur plafond</w:t>
                    </w:r>
                  </w:ins>
                </w:p>
              </w:tc>
              <w:tc>
                <w:tcPr>
                  <w:tcW w:w="0" w:type="auto"/>
                </w:tcPr>
                <w:p w14:paraId="7E6FC62A" w14:textId="77777777" w:rsidR="000A44C8" w:rsidRDefault="00FC164C">
                  <w:pPr>
                    <w:rPr>
                      <w:ins w:id="373" w:author="Un-named" w:date="2024-01-30T15:48:00Z"/>
                    </w:rPr>
                  </w:pPr>
                  <w:ins w:id="374" w:author="Un-named" w:date="2024-01-30T15:48:00Z">
                    <w:r>
                      <w:t>Le plafond est en blanc</w:t>
                    </w:r>
                  </w:ins>
                </w:p>
              </w:tc>
            </w:tr>
            <w:tr w:rsidR="000A44C8" w14:paraId="6F225FF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75" w:author="Un-named" w:date="2024-01-30T15:48:00Z"/>
              </w:trPr>
              <w:tc>
                <w:tcPr>
                  <w:tcW w:w="0" w:type="auto"/>
                </w:tcPr>
                <w:p w14:paraId="537B124E" w14:textId="77777777" w:rsidR="000A44C8" w:rsidRDefault="00FC164C">
                  <w:pPr>
                    <w:rPr>
                      <w:ins w:id="376" w:author="Un-named" w:date="2024-01-30T15:48:00Z"/>
                    </w:rPr>
                  </w:pPr>
                  <w:ins w:id="377" w:author="Un-named" w:date="2024-01-30T15:48:00Z">
                    <w:r>
                      <w:t>Lampe</w:t>
                    </w:r>
                  </w:ins>
                </w:p>
              </w:tc>
              <w:tc>
                <w:tcPr>
                  <w:tcW w:w="0" w:type="auto"/>
                </w:tcPr>
                <w:p w14:paraId="337A1FCA" w14:textId="77777777" w:rsidR="000A44C8" w:rsidRDefault="00FC164C">
                  <w:pPr>
                    <w:rPr>
                      <w:ins w:id="378" w:author="Un-named" w:date="2024-01-30T15:48:00Z"/>
                    </w:rPr>
                  </w:pPr>
                  <w:ins w:id="379" w:author="Un-named" w:date="2024-01-30T15:48:00Z">
                    <w:r>
                      <w:t>Les lampes sont sur le mur, chacun espacé de 60 cm</w:t>
                    </w:r>
                  </w:ins>
                </w:p>
              </w:tc>
            </w:tr>
            <w:tr w:rsidR="000A44C8" w14:paraId="1C9F48A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80" w:author="Un-named" w:date="2024-01-30T15:48:00Z"/>
              </w:trPr>
              <w:tc>
                <w:tcPr>
                  <w:tcW w:w="0" w:type="auto"/>
                </w:tcPr>
                <w:p w14:paraId="14C8BA43" w14:textId="77777777" w:rsidR="000A44C8" w:rsidRDefault="00FC164C">
                  <w:pPr>
                    <w:rPr>
                      <w:ins w:id="381" w:author="Un-named" w:date="2024-01-30T15:48:00Z"/>
                    </w:rPr>
                  </w:pPr>
                  <w:ins w:id="382" w:author="Un-named" w:date="2024-01-30T15:48:00Z">
                    <w:r>
                      <w:t>accueille</w:t>
                    </w:r>
                  </w:ins>
                </w:p>
              </w:tc>
              <w:tc>
                <w:tcPr>
                  <w:tcW w:w="0" w:type="auto"/>
                </w:tcPr>
                <w:p w14:paraId="739E57E8" w14:textId="77777777" w:rsidR="000A44C8" w:rsidRDefault="00FC164C">
                  <w:pPr>
                    <w:rPr>
                      <w:ins w:id="383" w:author="Un-named" w:date="2024-01-30T15:48:00Z"/>
                    </w:rPr>
                  </w:pPr>
                  <w:ins w:id="384" w:author="Un-named" w:date="2024-01-30T15:48:00Z">
                    <w:r>
                      <w:t xml:space="preserve">en face de l'entrée il y un </w:t>
                    </w:r>
                    <w:proofErr w:type="spellStart"/>
                    <w:r>
                      <w:t>accueille</w:t>
                    </w:r>
                    <w:proofErr w:type="spellEnd"/>
                    <w:r>
                      <w:t xml:space="preserve"> de 2 mètre de long, avec deux ordis dessus</w:t>
                    </w:r>
                  </w:ins>
                </w:p>
              </w:tc>
            </w:tr>
            <w:tr w:rsidR="000A44C8" w14:paraId="59B83EF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85" w:author="Un-named" w:date="2024-01-30T15:48:00Z"/>
              </w:trPr>
              <w:tc>
                <w:tcPr>
                  <w:tcW w:w="0" w:type="auto"/>
                </w:tcPr>
                <w:p w14:paraId="25B23151" w14:textId="77777777" w:rsidR="000A44C8" w:rsidRDefault="00FC164C">
                  <w:pPr>
                    <w:rPr>
                      <w:ins w:id="386" w:author="Un-named" w:date="2024-01-30T15:48:00Z"/>
                    </w:rPr>
                  </w:pPr>
                  <w:ins w:id="387" w:author="Un-named" w:date="2024-01-30T15:48:00Z">
                    <w:r>
                      <w:t>Voiture</w:t>
                    </w:r>
                  </w:ins>
                </w:p>
              </w:tc>
              <w:tc>
                <w:tcPr>
                  <w:tcW w:w="0" w:type="auto"/>
                </w:tcPr>
                <w:p w14:paraId="401AA853" w14:textId="77777777" w:rsidR="000A44C8" w:rsidRDefault="00FC164C">
                  <w:pPr>
                    <w:rPr>
                      <w:ins w:id="388" w:author="Un-named" w:date="2024-01-30T15:48:00Z"/>
                    </w:rPr>
                  </w:pPr>
                  <w:ins w:id="389" w:author="Un-named" w:date="2024-01-30T15:48:00Z">
                    <w:r>
                      <w:t>Derrière les baies vitrées il y a des voitures en vente dans le magasin</w:t>
                    </w:r>
                  </w:ins>
                </w:p>
              </w:tc>
            </w:tr>
            <w:tr w:rsidR="000A44C8" w14:paraId="4D77B20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390" w:author="Un-named" w:date="2024-01-30T15:48:00Z"/>
              </w:trPr>
              <w:tc>
                <w:tcPr>
                  <w:tcW w:w="0" w:type="auto"/>
                </w:tcPr>
                <w:p w14:paraId="0C542FCC" w14:textId="77777777" w:rsidR="000A44C8" w:rsidRDefault="00FC164C">
                  <w:pPr>
                    <w:rPr>
                      <w:ins w:id="391" w:author="Un-named" w:date="2024-01-30T15:48:00Z"/>
                    </w:rPr>
                  </w:pPr>
                  <w:ins w:id="392" w:author="Un-named" w:date="2024-01-30T15:48:00Z">
                    <w:r>
                      <w:t>mur</w:t>
                    </w:r>
                  </w:ins>
                </w:p>
              </w:tc>
              <w:tc>
                <w:tcPr>
                  <w:tcW w:w="0" w:type="auto"/>
                </w:tcPr>
                <w:p w14:paraId="14BA6314" w14:textId="77777777" w:rsidR="000A44C8" w:rsidRDefault="00FC164C">
                  <w:pPr>
                    <w:rPr>
                      <w:ins w:id="393" w:author="Un-named" w:date="2024-01-30T15:48:00Z"/>
                    </w:rPr>
                  </w:pPr>
                  <w:ins w:id="394" w:author="Un-named" w:date="2024-01-30T15:48:00Z">
                    <w:r>
                      <w:t>Les murs sont en bleu</w:t>
                    </w:r>
                    <w:r>
                      <w:t xml:space="preserve"> cyan</w:t>
                    </w:r>
                  </w:ins>
                </w:p>
              </w:tc>
            </w:tr>
          </w:tbl>
          <w:p w14:paraId="03F6C158" w14:textId="77777777" w:rsidR="000A44C8" w:rsidRDefault="000A44C8">
            <w:pPr>
              <w:rPr>
                <w:ins w:id="395" w:author="Un-named" w:date="2024-01-30T15:48:00Z"/>
              </w:rPr>
            </w:pPr>
          </w:p>
        </w:tc>
      </w:tr>
    </w:tbl>
    <w:p w14:paraId="13D0C2D2" w14:textId="77777777" w:rsidR="000A44C8" w:rsidRDefault="000A44C8">
      <w:pPr>
        <w:rPr>
          <w:ins w:id="396" w:author="Un-named" w:date="2024-01-30T15:48:00Z"/>
        </w:rPr>
      </w:pPr>
    </w:p>
    <w:p w14:paraId="4ACEB6C6" w14:textId="77777777" w:rsidR="000A44C8" w:rsidRDefault="00FC164C">
      <w:pPr>
        <w:pStyle w:val="Titre3"/>
        <w:rPr>
          <w:ins w:id="397" w:author="Un-named" w:date="2024-01-30T15:48:00Z"/>
        </w:rPr>
      </w:pPr>
      <w:ins w:id="398" w:author="Un-named" w:date="2024-01-30T15:48:00Z">
        <w:r>
          <w:t>Terrain de five (Foot)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0A44C8" w14:paraId="6C224CF1" w14:textId="77777777">
        <w:tblPrEx>
          <w:tblCellMar>
            <w:top w:w="0" w:type="dxa"/>
            <w:bottom w:w="0" w:type="dxa"/>
          </w:tblCellMar>
        </w:tblPrEx>
        <w:trPr>
          <w:ins w:id="399" w:author="Un-named" w:date="2024-01-30T15:48:00Z"/>
        </w:trPr>
        <w:tc>
          <w:tcPr>
            <w:tcW w:w="0" w:type="auto"/>
          </w:tcPr>
          <w:p w14:paraId="7746A484" w14:textId="77777777" w:rsidR="000A44C8" w:rsidRDefault="00FC164C">
            <w:pPr>
              <w:rPr>
                <w:ins w:id="400" w:author="Un-named" w:date="2024-01-30T15:48:00Z"/>
              </w:rPr>
            </w:pPr>
            <w:ins w:id="401" w:author="Un-named" w:date="2024-01-30T15:48:00Z">
              <w:r>
                <w:t xml:space="preserve">En tant que Propriétaire  Je veux terrain de five Afin de pouvoir s'amuser à plusieurs et s'entrainer (pour devenir meilleur que CR7 et </w:t>
              </w:r>
              <w:proofErr w:type="spellStart"/>
              <w:r>
                <w:t>Messi</w:t>
              </w:r>
              <w:proofErr w:type="spellEnd"/>
              <w:r>
                <w:t>)</w:t>
              </w:r>
            </w:ins>
          </w:p>
        </w:tc>
      </w:tr>
      <w:tr w:rsidR="000A44C8" w14:paraId="72A2933A" w14:textId="77777777">
        <w:tblPrEx>
          <w:tblCellMar>
            <w:top w:w="0" w:type="dxa"/>
            <w:bottom w:w="0" w:type="dxa"/>
          </w:tblCellMar>
        </w:tblPrEx>
        <w:trPr>
          <w:ins w:id="402" w:author="Un-named" w:date="2024-01-30T15:48:00Z"/>
        </w:trPr>
        <w:tc>
          <w:tcPr>
            <w:tcW w:w="0" w:type="auto"/>
          </w:tcPr>
          <w:p w14:paraId="7AEEB674" w14:textId="77777777" w:rsidR="000A44C8" w:rsidRDefault="00FC164C">
            <w:pPr>
              <w:jc w:val="center"/>
              <w:rPr>
                <w:ins w:id="403" w:author="Un-named" w:date="2024-01-30T15:48:00Z"/>
              </w:rPr>
            </w:pPr>
            <w:ins w:id="404" w:author="Un-named" w:date="2024-01-30T15:48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46"/>
              <w:gridCol w:w="7750"/>
            </w:tblGrid>
            <w:tr w:rsidR="000A44C8" w14:paraId="4134253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05" w:author="Un-named" w:date="2024-01-30T15:48:00Z"/>
              </w:trPr>
              <w:tc>
                <w:tcPr>
                  <w:tcW w:w="0" w:type="auto"/>
                </w:tcPr>
                <w:p w14:paraId="32DA788D" w14:textId="77777777" w:rsidR="000A44C8" w:rsidRDefault="00FC164C">
                  <w:pPr>
                    <w:rPr>
                      <w:ins w:id="406" w:author="Un-named" w:date="2024-01-30T15:48:00Z"/>
                    </w:rPr>
                  </w:pPr>
                  <w:proofErr w:type="spellStart"/>
                  <w:ins w:id="407" w:author="Un-named" w:date="2024-01-30T15:48:00Z">
                    <w:r>
                      <w:t>etage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024F8F2B" w14:textId="77777777" w:rsidR="000A44C8" w:rsidRDefault="00FC164C">
                  <w:pPr>
                    <w:rPr>
                      <w:ins w:id="408" w:author="Un-named" w:date="2024-01-30T15:48:00Z"/>
                    </w:rPr>
                  </w:pPr>
                  <w:ins w:id="409" w:author="Un-named" w:date="2024-01-30T15:48:00Z">
                    <w:r>
                      <w:t>Au 1er étage, je vois le terrain de five</w:t>
                    </w:r>
                  </w:ins>
                </w:p>
              </w:tc>
            </w:tr>
            <w:tr w:rsidR="000A44C8" w14:paraId="1C3D87D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10" w:author="Un-named" w:date="2024-01-30T15:48:00Z"/>
              </w:trPr>
              <w:tc>
                <w:tcPr>
                  <w:tcW w:w="0" w:type="auto"/>
                </w:tcPr>
                <w:p w14:paraId="08845221" w14:textId="77777777" w:rsidR="000A44C8" w:rsidRDefault="00FC164C">
                  <w:pPr>
                    <w:rPr>
                      <w:ins w:id="411" w:author="Un-named" w:date="2024-01-30T15:48:00Z"/>
                    </w:rPr>
                  </w:pPr>
                  <w:ins w:id="412" w:author="Un-named" w:date="2024-01-30T15:48:00Z">
                    <w:r>
                      <w:t>test 2</w:t>
                    </w:r>
                  </w:ins>
                </w:p>
              </w:tc>
              <w:tc>
                <w:tcPr>
                  <w:tcW w:w="0" w:type="auto"/>
                </w:tcPr>
                <w:p w14:paraId="574F675F" w14:textId="77777777" w:rsidR="000A44C8" w:rsidRDefault="00FC164C">
                  <w:pPr>
                    <w:rPr>
                      <w:ins w:id="413" w:author="Un-named" w:date="2024-01-30T15:48:00Z"/>
                    </w:rPr>
                  </w:pPr>
                  <w:ins w:id="414" w:author="Un-named" w:date="2024-01-30T15:48:00Z">
                    <w:r>
                      <w:t>A l'entré, Je vois de nombreuse photo, maillot et crampon de Footballer Pro</w:t>
                    </w:r>
                  </w:ins>
                </w:p>
              </w:tc>
            </w:tr>
            <w:tr w:rsidR="000A44C8" w14:paraId="648C53F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15" w:author="Un-named" w:date="2024-01-30T15:48:00Z"/>
              </w:trPr>
              <w:tc>
                <w:tcPr>
                  <w:tcW w:w="0" w:type="auto"/>
                </w:tcPr>
                <w:p w14:paraId="7F92401D" w14:textId="77777777" w:rsidR="000A44C8" w:rsidRDefault="00FC164C">
                  <w:pPr>
                    <w:rPr>
                      <w:ins w:id="416" w:author="Un-named" w:date="2024-01-30T15:48:00Z"/>
                    </w:rPr>
                  </w:pPr>
                  <w:ins w:id="417" w:author="Un-named" w:date="2024-01-30T15:48:00Z">
                    <w:r>
                      <w:t>test 3</w:t>
                    </w:r>
                  </w:ins>
                </w:p>
              </w:tc>
              <w:tc>
                <w:tcPr>
                  <w:tcW w:w="0" w:type="auto"/>
                </w:tcPr>
                <w:p w14:paraId="28B28B07" w14:textId="77777777" w:rsidR="000A44C8" w:rsidRDefault="00FC164C">
                  <w:pPr>
                    <w:rPr>
                      <w:ins w:id="418" w:author="Un-named" w:date="2024-01-30T15:48:00Z"/>
                    </w:rPr>
                  </w:pPr>
                  <w:ins w:id="419" w:author="Un-named" w:date="2024-01-30T15:48:00Z">
                    <w:r>
                      <w:t>Dans cette entrée, je vois aussi une caisse pour payer sa session</w:t>
                    </w:r>
                  </w:ins>
                </w:p>
              </w:tc>
            </w:tr>
            <w:tr w:rsidR="000A44C8" w14:paraId="26BD178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20" w:author="Un-named" w:date="2024-01-30T15:48:00Z"/>
              </w:trPr>
              <w:tc>
                <w:tcPr>
                  <w:tcW w:w="0" w:type="auto"/>
                </w:tcPr>
                <w:p w14:paraId="767F5046" w14:textId="77777777" w:rsidR="000A44C8" w:rsidRDefault="00FC164C">
                  <w:pPr>
                    <w:rPr>
                      <w:ins w:id="421" w:author="Un-named" w:date="2024-01-30T15:48:00Z"/>
                    </w:rPr>
                  </w:pPr>
                  <w:ins w:id="422" w:author="Un-named" w:date="2024-01-30T15:48:00Z">
                    <w:r>
                      <w:t>Test 4</w:t>
                    </w:r>
                  </w:ins>
                </w:p>
              </w:tc>
              <w:tc>
                <w:tcPr>
                  <w:tcW w:w="0" w:type="auto"/>
                </w:tcPr>
                <w:p w14:paraId="0D378A30" w14:textId="77777777" w:rsidR="000A44C8" w:rsidRDefault="00FC164C">
                  <w:pPr>
                    <w:rPr>
                      <w:ins w:id="423" w:author="Un-named" w:date="2024-01-30T15:48:00Z"/>
                    </w:rPr>
                  </w:pPr>
                  <w:ins w:id="424" w:author="Un-named" w:date="2024-01-30T15:48:00Z">
                    <w:r>
                      <w:t>Quand je sors de l'entrée, à droite, je vois 2 vestiaire (Fille/Garçon) pour pouvoir se changer et ranger ses affaires</w:t>
                    </w:r>
                  </w:ins>
                </w:p>
              </w:tc>
            </w:tr>
            <w:tr w:rsidR="000A44C8" w14:paraId="4C50BB2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25" w:author="Un-named" w:date="2024-01-30T15:48:00Z"/>
              </w:trPr>
              <w:tc>
                <w:tcPr>
                  <w:tcW w:w="0" w:type="auto"/>
                </w:tcPr>
                <w:p w14:paraId="3F3D33F8" w14:textId="77777777" w:rsidR="000A44C8" w:rsidRDefault="00FC164C">
                  <w:pPr>
                    <w:rPr>
                      <w:ins w:id="426" w:author="Un-named" w:date="2024-01-30T15:48:00Z"/>
                    </w:rPr>
                  </w:pPr>
                  <w:ins w:id="427" w:author="Un-named" w:date="2024-01-30T15:48:00Z">
                    <w:r>
                      <w:t>test 5</w:t>
                    </w:r>
                  </w:ins>
                </w:p>
              </w:tc>
              <w:tc>
                <w:tcPr>
                  <w:tcW w:w="0" w:type="auto"/>
                </w:tcPr>
                <w:p w14:paraId="29FF9054" w14:textId="77777777" w:rsidR="000A44C8" w:rsidRDefault="00FC164C">
                  <w:pPr>
                    <w:rPr>
                      <w:ins w:id="428" w:author="Un-named" w:date="2024-01-30T15:48:00Z"/>
                    </w:rPr>
                  </w:pPr>
                  <w:ins w:id="429" w:author="Un-named" w:date="2024-01-30T15:48:00Z">
                    <w:r>
                      <w:t>Derrière ces vestiaire, je vois 1 petit terrain de foot synthétique</w:t>
                    </w:r>
                  </w:ins>
                </w:p>
              </w:tc>
            </w:tr>
            <w:tr w:rsidR="000A44C8" w14:paraId="5577776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30" w:author="Un-named" w:date="2024-01-30T15:48:00Z"/>
              </w:trPr>
              <w:tc>
                <w:tcPr>
                  <w:tcW w:w="0" w:type="auto"/>
                </w:tcPr>
                <w:p w14:paraId="5029DDA7" w14:textId="77777777" w:rsidR="000A44C8" w:rsidRDefault="00FC164C">
                  <w:pPr>
                    <w:rPr>
                      <w:ins w:id="431" w:author="Un-named" w:date="2024-01-30T15:48:00Z"/>
                    </w:rPr>
                  </w:pPr>
                  <w:ins w:id="432" w:author="Un-named" w:date="2024-01-30T15:48:00Z">
                    <w:r>
                      <w:t>test 6</w:t>
                    </w:r>
                  </w:ins>
                </w:p>
              </w:tc>
              <w:tc>
                <w:tcPr>
                  <w:tcW w:w="0" w:type="auto"/>
                </w:tcPr>
                <w:p w14:paraId="712938DD" w14:textId="77777777" w:rsidR="000A44C8" w:rsidRDefault="00FC164C">
                  <w:pPr>
                    <w:rPr>
                      <w:ins w:id="433" w:author="Un-named" w:date="2024-01-30T15:48:00Z"/>
                    </w:rPr>
                  </w:pPr>
                  <w:ins w:id="434" w:author="Un-named" w:date="2024-01-30T15:48:00Z">
                    <w:r>
                      <w:t xml:space="preserve">De chaque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du terrain, je vois 2 But</w:t>
                    </w:r>
                  </w:ins>
                </w:p>
              </w:tc>
            </w:tr>
            <w:tr w:rsidR="000A44C8" w14:paraId="70F5605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35" w:author="Un-named" w:date="2024-01-30T15:48:00Z"/>
              </w:trPr>
              <w:tc>
                <w:tcPr>
                  <w:tcW w:w="0" w:type="auto"/>
                </w:tcPr>
                <w:p w14:paraId="632BE99A" w14:textId="77777777" w:rsidR="000A44C8" w:rsidRDefault="00FC164C">
                  <w:pPr>
                    <w:rPr>
                      <w:ins w:id="436" w:author="Un-named" w:date="2024-01-30T15:48:00Z"/>
                    </w:rPr>
                  </w:pPr>
                  <w:ins w:id="437" w:author="Un-named" w:date="2024-01-30T15:48:00Z">
                    <w:r>
                      <w:t>test 7</w:t>
                    </w:r>
                  </w:ins>
                </w:p>
              </w:tc>
              <w:tc>
                <w:tcPr>
                  <w:tcW w:w="0" w:type="auto"/>
                </w:tcPr>
                <w:p w14:paraId="26ADB494" w14:textId="77777777" w:rsidR="000A44C8" w:rsidRDefault="00FC164C">
                  <w:pPr>
                    <w:rPr>
                      <w:ins w:id="438" w:author="Un-named" w:date="2024-01-30T15:48:00Z"/>
                    </w:rPr>
                  </w:pPr>
                  <w:ins w:id="439" w:author="Un-named" w:date="2024-01-30T15:48:00Z">
                    <w:r>
                      <w:t>entr</w:t>
                    </w:r>
                    <w:r>
                      <w:t>e la sortie des vestiaires et les terrain, je vois un petit espace pour attendre et gonfler les ballons</w:t>
                    </w:r>
                  </w:ins>
                </w:p>
              </w:tc>
            </w:tr>
            <w:tr w:rsidR="000A44C8" w14:paraId="4D136F3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40" w:author="Un-named" w:date="2024-01-30T15:48:00Z"/>
              </w:trPr>
              <w:tc>
                <w:tcPr>
                  <w:tcW w:w="0" w:type="auto"/>
                </w:tcPr>
                <w:p w14:paraId="107EBE62" w14:textId="77777777" w:rsidR="000A44C8" w:rsidRDefault="00FC164C">
                  <w:pPr>
                    <w:rPr>
                      <w:ins w:id="441" w:author="Un-named" w:date="2024-01-30T15:48:00Z"/>
                    </w:rPr>
                  </w:pPr>
                  <w:ins w:id="442" w:author="Un-named" w:date="2024-01-30T15:48:00Z">
                    <w:r>
                      <w:t>Test 8</w:t>
                    </w:r>
                  </w:ins>
                </w:p>
              </w:tc>
              <w:tc>
                <w:tcPr>
                  <w:tcW w:w="0" w:type="auto"/>
                </w:tcPr>
                <w:p w14:paraId="695A6CF9" w14:textId="77777777" w:rsidR="000A44C8" w:rsidRDefault="00FC164C">
                  <w:pPr>
                    <w:rPr>
                      <w:ins w:id="443" w:author="Un-named" w:date="2024-01-30T15:48:00Z"/>
                    </w:rPr>
                  </w:pPr>
                  <w:ins w:id="444" w:author="Un-named" w:date="2024-01-30T15:48:00Z">
                    <w:r>
                      <w:t xml:space="preserve">Autour du terrain, il y a des murs à hauteur de hanche et </w:t>
                    </w:r>
                    <w:proofErr w:type="spellStart"/>
                    <w:r>
                      <w:t>au dessus</w:t>
                    </w:r>
                    <w:proofErr w:type="spellEnd"/>
                    <w:r>
                      <w:t xml:space="preserve"> un grands grillage pour empêcher les ballons e partir</w:t>
                    </w:r>
                  </w:ins>
                </w:p>
              </w:tc>
            </w:tr>
            <w:tr w:rsidR="000A44C8" w14:paraId="6896E33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45" w:author="Un-named" w:date="2024-01-30T15:48:00Z"/>
              </w:trPr>
              <w:tc>
                <w:tcPr>
                  <w:tcW w:w="0" w:type="auto"/>
                </w:tcPr>
                <w:p w14:paraId="7D9E53E3" w14:textId="77777777" w:rsidR="000A44C8" w:rsidRDefault="00FC164C">
                  <w:pPr>
                    <w:rPr>
                      <w:ins w:id="446" w:author="Un-named" w:date="2024-01-30T15:48:00Z"/>
                    </w:rPr>
                  </w:pPr>
                  <w:ins w:id="447" w:author="Un-named" w:date="2024-01-30T15:48:00Z">
                    <w:r>
                      <w:t>Taille Mètre carré</w:t>
                    </w:r>
                  </w:ins>
                </w:p>
              </w:tc>
              <w:tc>
                <w:tcPr>
                  <w:tcW w:w="0" w:type="auto"/>
                </w:tcPr>
                <w:p w14:paraId="3E053389" w14:textId="77777777" w:rsidR="000A44C8" w:rsidRDefault="00FC164C">
                  <w:pPr>
                    <w:rPr>
                      <w:ins w:id="448" w:author="Un-named" w:date="2024-01-30T15:48:00Z"/>
                    </w:rPr>
                  </w:pPr>
                  <w:ins w:id="449" w:author="Un-named" w:date="2024-01-30T15:48:00Z">
                    <w:r>
                      <w:t>Le</w:t>
                    </w:r>
                    <w:r>
                      <w:t xml:space="preserve"> terrain de five fait 387 Mètre carré</w:t>
                    </w:r>
                  </w:ins>
                </w:p>
              </w:tc>
            </w:tr>
          </w:tbl>
          <w:p w14:paraId="7F9783A7" w14:textId="77777777" w:rsidR="000A44C8" w:rsidRDefault="000A44C8">
            <w:pPr>
              <w:rPr>
                <w:ins w:id="450" w:author="Un-named" w:date="2024-01-30T15:48:00Z"/>
              </w:rPr>
            </w:pPr>
          </w:p>
        </w:tc>
      </w:tr>
    </w:tbl>
    <w:p w14:paraId="61F7181F" w14:textId="77777777" w:rsidR="000A44C8" w:rsidRDefault="000A44C8">
      <w:pPr>
        <w:rPr>
          <w:ins w:id="451" w:author="Un-named" w:date="2024-01-30T15:48:00Z"/>
        </w:rPr>
      </w:pPr>
    </w:p>
    <w:p w14:paraId="5F65476F" w14:textId="77777777" w:rsidR="000A44C8" w:rsidRDefault="00FC164C">
      <w:pPr>
        <w:pStyle w:val="Titre3"/>
        <w:rPr>
          <w:ins w:id="452" w:author="Un-named" w:date="2024-01-30T15:48:00Z"/>
        </w:rPr>
      </w:pPr>
      <w:proofErr w:type="gramStart"/>
      <w:ins w:id="453" w:author="Un-named" w:date="2024-01-30T15:48:00Z">
        <w:r>
          <w:t>jardin</w:t>
        </w:r>
        <w:proofErr w:type="gramEnd"/>
        <w:r>
          <w:t xml:space="preserve"> d'intérieur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0A44C8" w14:paraId="7C572E73" w14:textId="77777777">
        <w:tblPrEx>
          <w:tblCellMar>
            <w:top w:w="0" w:type="dxa"/>
            <w:bottom w:w="0" w:type="dxa"/>
          </w:tblCellMar>
        </w:tblPrEx>
        <w:trPr>
          <w:ins w:id="454" w:author="Un-named" w:date="2024-01-30T15:48:00Z"/>
        </w:trPr>
        <w:tc>
          <w:tcPr>
            <w:tcW w:w="0" w:type="auto"/>
          </w:tcPr>
          <w:p w14:paraId="4B7255EC" w14:textId="77777777" w:rsidR="000A44C8" w:rsidRDefault="00FC164C">
            <w:pPr>
              <w:rPr>
                <w:ins w:id="455" w:author="Un-named" w:date="2024-01-30T15:48:00Z"/>
              </w:rPr>
            </w:pPr>
            <w:ins w:id="456" w:author="Un-named" w:date="2024-01-30T15:48:00Z">
              <w:r>
                <w:t>En tant qu'habitant de l'immeuble,  je veux un jardin d'intérieur, pour pouvoir admirer la beauté de la nature tout en restant dans l'immeuble.</w:t>
              </w:r>
            </w:ins>
          </w:p>
        </w:tc>
      </w:tr>
      <w:tr w:rsidR="000A44C8" w14:paraId="72612D81" w14:textId="77777777">
        <w:tblPrEx>
          <w:tblCellMar>
            <w:top w:w="0" w:type="dxa"/>
            <w:bottom w:w="0" w:type="dxa"/>
          </w:tblCellMar>
        </w:tblPrEx>
        <w:trPr>
          <w:ins w:id="457" w:author="Un-named" w:date="2024-01-30T15:48:00Z"/>
        </w:trPr>
        <w:tc>
          <w:tcPr>
            <w:tcW w:w="0" w:type="auto"/>
          </w:tcPr>
          <w:p w14:paraId="379DEB50" w14:textId="77777777" w:rsidR="000A44C8" w:rsidRDefault="00FC164C">
            <w:pPr>
              <w:jc w:val="center"/>
              <w:rPr>
                <w:ins w:id="458" w:author="Un-named" w:date="2024-01-30T15:48:00Z"/>
              </w:rPr>
            </w:pPr>
            <w:ins w:id="459" w:author="Un-named" w:date="2024-01-30T15:48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49"/>
              <w:gridCol w:w="7947"/>
            </w:tblGrid>
            <w:tr w:rsidR="000A44C8" w14:paraId="3E34FF3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60" w:author="Un-named" w:date="2024-01-30T15:48:00Z"/>
              </w:trPr>
              <w:tc>
                <w:tcPr>
                  <w:tcW w:w="0" w:type="auto"/>
                </w:tcPr>
                <w:p w14:paraId="40592784" w14:textId="77777777" w:rsidR="000A44C8" w:rsidRDefault="00FC164C">
                  <w:pPr>
                    <w:rPr>
                      <w:ins w:id="461" w:author="Un-named" w:date="2024-01-30T15:48:00Z"/>
                    </w:rPr>
                  </w:pPr>
                  <w:ins w:id="462" w:author="Un-named" w:date="2024-01-30T15:48:00Z">
                    <w:r>
                      <w:t>Localisation</w:t>
                    </w:r>
                  </w:ins>
                </w:p>
              </w:tc>
              <w:tc>
                <w:tcPr>
                  <w:tcW w:w="0" w:type="auto"/>
                </w:tcPr>
                <w:p w14:paraId="374DC96C" w14:textId="77777777" w:rsidR="000A44C8" w:rsidRDefault="00FC164C">
                  <w:pPr>
                    <w:rPr>
                      <w:ins w:id="463" w:author="Un-named" w:date="2024-01-30T15:48:00Z"/>
                    </w:rPr>
                  </w:pPr>
                  <w:ins w:id="464" w:author="Un-named" w:date="2024-01-30T15:48:00Z">
                    <w:r>
                      <w:t>La pièce se situe sur toute l'aile gauche du dernier étage.</w:t>
                    </w:r>
                  </w:ins>
                </w:p>
              </w:tc>
            </w:tr>
            <w:tr w:rsidR="000A44C8" w14:paraId="70D851D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65" w:author="Un-named" w:date="2024-01-30T15:48:00Z"/>
              </w:trPr>
              <w:tc>
                <w:tcPr>
                  <w:tcW w:w="0" w:type="auto"/>
                </w:tcPr>
                <w:p w14:paraId="12309A2F" w14:textId="77777777" w:rsidR="000A44C8" w:rsidRDefault="00FC164C">
                  <w:pPr>
                    <w:rPr>
                      <w:ins w:id="466" w:author="Un-named" w:date="2024-01-30T15:48:00Z"/>
                    </w:rPr>
                  </w:pPr>
                  <w:ins w:id="467" w:author="Un-named" w:date="2024-01-30T15:48:00Z">
                    <w:r>
                      <w:t>Plafond</w:t>
                    </w:r>
                  </w:ins>
                </w:p>
              </w:tc>
              <w:tc>
                <w:tcPr>
                  <w:tcW w:w="0" w:type="auto"/>
                </w:tcPr>
                <w:p w14:paraId="6D97BA70" w14:textId="77777777" w:rsidR="000A44C8" w:rsidRDefault="00FC164C">
                  <w:pPr>
                    <w:rPr>
                      <w:ins w:id="468" w:author="Un-named" w:date="2024-01-30T15:48:00Z"/>
                    </w:rPr>
                  </w:pPr>
                  <w:ins w:id="469" w:author="Un-named" w:date="2024-01-30T15:48:00Z">
                    <w:r>
                      <w:t>Le plafond est en verre pour laisser la lumière du soleil passer sur les végétaux.</w:t>
                    </w:r>
                  </w:ins>
                </w:p>
              </w:tc>
            </w:tr>
            <w:tr w:rsidR="000A44C8" w14:paraId="78D2ED2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70" w:author="Un-named" w:date="2024-01-30T15:48:00Z"/>
              </w:trPr>
              <w:tc>
                <w:tcPr>
                  <w:tcW w:w="0" w:type="auto"/>
                </w:tcPr>
                <w:p w14:paraId="35C7DE4D" w14:textId="77777777" w:rsidR="000A44C8" w:rsidRDefault="00FC164C">
                  <w:pPr>
                    <w:rPr>
                      <w:ins w:id="471" w:author="Un-named" w:date="2024-01-30T15:48:00Z"/>
                    </w:rPr>
                  </w:pPr>
                  <w:ins w:id="472" w:author="Un-named" w:date="2024-01-30T15:48:00Z">
                    <w:r>
                      <w:t>Chemins</w:t>
                    </w:r>
                  </w:ins>
                </w:p>
              </w:tc>
              <w:tc>
                <w:tcPr>
                  <w:tcW w:w="0" w:type="auto"/>
                </w:tcPr>
                <w:p w14:paraId="4FA7F0EF" w14:textId="77777777" w:rsidR="000A44C8" w:rsidRDefault="00FC164C">
                  <w:pPr>
                    <w:rPr>
                      <w:ins w:id="473" w:author="Un-named" w:date="2024-01-30T15:48:00Z"/>
                    </w:rPr>
                  </w:pPr>
                  <w:ins w:id="474" w:author="Un-named" w:date="2024-01-30T15:48:00Z">
                    <w:r>
                      <w:t>A l'intérieur de la salle se situent 4 chemins en pavés représentant les 4 points cardinaux et convergeant vers le centre de la pièce, ainsi que tout atour de la salle.</w:t>
                    </w:r>
                  </w:ins>
                </w:p>
              </w:tc>
            </w:tr>
            <w:tr w:rsidR="000A44C8" w14:paraId="4DE292E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75" w:author="Un-named" w:date="2024-01-30T15:48:00Z"/>
              </w:trPr>
              <w:tc>
                <w:tcPr>
                  <w:tcW w:w="0" w:type="auto"/>
                </w:tcPr>
                <w:p w14:paraId="4EE17D7C" w14:textId="77777777" w:rsidR="000A44C8" w:rsidRDefault="00FC164C">
                  <w:pPr>
                    <w:rPr>
                      <w:ins w:id="476" w:author="Un-named" w:date="2024-01-30T15:48:00Z"/>
                    </w:rPr>
                  </w:pPr>
                  <w:ins w:id="477" w:author="Un-named" w:date="2024-01-30T15:48:00Z">
                    <w:r>
                      <w:t>Réseau d'eau</w:t>
                    </w:r>
                  </w:ins>
                </w:p>
              </w:tc>
              <w:tc>
                <w:tcPr>
                  <w:tcW w:w="0" w:type="auto"/>
                </w:tcPr>
                <w:p w14:paraId="3B97E96B" w14:textId="77777777" w:rsidR="000A44C8" w:rsidRDefault="00FC164C">
                  <w:pPr>
                    <w:rPr>
                      <w:ins w:id="478" w:author="Un-named" w:date="2024-01-30T15:48:00Z"/>
                    </w:rPr>
                  </w:pPr>
                  <w:ins w:id="479" w:author="Un-named" w:date="2024-01-30T15:48:00Z">
                    <w:r>
                      <w:t>A chaque coin de la pièce se trouve un tuyau d'arrosage prêt à l'emploi pour pouvoir arroser les végétaux</w:t>
                    </w:r>
                  </w:ins>
                </w:p>
              </w:tc>
            </w:tr>
            <w:tr w:rsidR="000A44C8" w14:paraId="240CC05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80" w:author="Un-named" w:date="2024-01-30T15:48:00Z"/>
              </w:trPr>
              <w:tc>
                <w:tcPr>
                  <w:tcW w:w="0" w:type="auto"/>
                </w:tcPr>
                <w:p w14:paraId="08296F86" w14:textId="77777777" w:rsidR="000A44C8" w:rsidRDefault="00FC164C">
                  <w:pPr>
                    <w:rPr>
                      <w:ins w:id="481" w:author="Un-named" w:date="2024-01-30T15:48:00Z"/>
                    </w:rPr>
                  </w:pPr>
                  <w:ins w:id="482" w:author="Un-named" w:date="2024-01-30T15:48:00Z">
                    <w:r>
                      <w:t>Arbres</w:t>
                    </w:r>
                  </w:ins>
                </w:p>
              </w:tc>
              <w:tc>
                <w:tcPr>
                  <w:tcW w:w="0" w:type="auto"/>
                </w:tcPr>
                <w:p w14:paraId="38A81A7B" w14:textId="77777777" w:rsidR="000A44C8" w:rsidRDefault="00FC164C">
                  <w:pPr>
                    <w:rPr>
                      <w:ins w:id="483" w:author="Un-named" w:date="2024-01-30T15:48:00Z"/>
                    </w:rPr>
                  </w:pPr>
                  <w:ins w:id="484" w:author="Un-named" w:date="2024-01-30T15:48:00Z">
                    <w:r>
                      <w:t>Quand on entre dans la pièce, il y a des arbres à droite, à gauche et devant sauf sur le chemin qui forment une petite forêt.</w:t>
                    </w:r>
                  </w:ins>
                </w:p>
              </w:tc>
            </w:tr>
            <w:tr w:rsidR="000A44C8" w14:paraId="01D8000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485" w:author="Un-named" w:date="2024-01-30T15:48:00Z"/>
              </w:trPr>
              <w:tc>
                <w:tcPr>
                  <w:tcW w:w="0" w:type="auto"/>
                </w:tcPr>
                <w:p w14:paraId="183CAE44" w14:textId="77777777" w:rsidR="000A44C8" w:rsidRDefault="00FC164C">
                  <w:pPr>
                    <w:rPr>
                      <w:ins w:id="486" w:author="Un-named" w:date="2024-01-30T15:48:00Z"/>
                    </w:rPr>
                  </w:pPr>
                  <w:ins w:id="487" w:author="Un-named" w:date="2024-01-30T15:48:00Z">
                    <w:r>
                      <w:t>Fontaine</w:t>
                    </w:r>
                  </w:ins>
                </w:p>
              </w:tc>
              <w:tc>
                <w:tcPr>
                  <w:tcW w:w="0" w:type="auto"/>
                </w:tcPr>
                <w:p w14:paraId="6AF6318E" w14:textId="77777777" w:rsidR="000A44C8" w:rsidRDefault="00FC164C">
                  <w:pPr>
                    <w:rPr>
                      <w:ins w:id="488" w:author="Un-named" w:date="2024-01-30T15:48:00Z"/>
                    </w:rPr>
                  </w:pPr>
                  <w:ins w:id="489" w:author="Un-named" w:date="2024-01-30T15:48:00Z">
                    <w:r>
                      <w:t>Au cen</w:t>
                    </w:r>
                    <w:r>
                      <w:t>tre de la pièce, il y a une grande fontaine d'un rayon de 1m, et dans un rayon de 3m autour de la fontaine il n'y a pas d'arbres.</w:t>
                    </w:r>
                  </w:ins>
                </w:p>
              </w:tc>
            </w:tr>
          </w:tbl>
          <w:p w14:paraId="56861F07" w14:textId="77777777" w:rsidR="000A44C8" w:rsidRDefault="000A44C8">
            <w:pPr>
              <w:rPr>
                <w:ins w:id="490" w:author="Un-named" w:date="2024-01-30T15:48:00Z"/>
              </w:rPr>
            </w:pPr>
          </w:p>
        </w:tc>
      </w:tr>
    </w:tbl>
    <w:p w14:paraId="151B962B" w14:textId="77777777" w:rsidR="000A44C8" w:rsidRDefault="000A44C8">
      <w:pPr>
        <w:rPr>
          <w:moveTo w:id="491" w:author="Un-named" w:date="2024-01-30T15:48:00Z"/>
        </w:rPr>
        <w:pPrChange w:id="492" w:author="Un-named" w:date="2024-01-30T15:48:00Z">
          <w:pPr>
            <w:spacing w:after="18"/>
            <w:ind w:left="0" w:firstLine="0"/>
          </w:pPr>
        </w:pPrChange>
      </w:pPr>
      <w:moveToRangeStart w:id="493" w:author="Un-named" w:date="2024-01-30T15:48:00Z" w:name="move157522138"/>
    </w:p>
    <w:p w14:paraId="5E5C9D1A" w14:textId="212B0A7F" w:rsidR="000A44C8" w:rsidRDefault="00FC164C">
      <w:pPr>
        <w:pStyle w:val="Titre3"/>
        <w:rPr>
          <w:ins w:id="494" w:author="Un-named" w:date="2024-01-30T15:48:00Z"/>
        </w:rPr>
      </w:pPr>
      <w:moveTo w:id="495" w:author="Un-named" w:date="2024-01-30T15:48:00Z">
        <w:r>
          <w:t>quincaillerie</w:t>
        </w:r>
      </w:moveTo>
      <w:moveToRangeEnd w:id="493"/>
      <w:del w:id="496" w:author="Un-named" w:date="2024-01-30T15:48:00Z">
        <w:r>
          <w:rPr>
            <w:color w:val="000000"/>
            <w:sz w:val="20"/>
          </w:rPr>
          <w:delText xml:space="preserve"> 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0A44C8" w14:paraId="079FF941" w14:textId="77777777">
        <w:tblPrEx>
          <w:tblCellMar>
            <w:top w:w="0" w:type="dxa"/>
            <w:bottom w:w="0" w:type="dxa"/>
          </w:tblCellMar>
        </w:tblPrEx>
        <w:trPr>
          <w:ins w:id="497" w:author="Un-named" w:date="2024-01-30T15:48:00Z"/>
        </w:trPr>
        <w:tc>
          <w:tcPr>
            <w:tcW w:w="0" w:type="auto"/>
          </w:tcPr>
          <w:p w14:paraId="2203D21A" w14:textId="77777777" w:rsidR="000A44C8" w:rsidRDefault="00FC164C">
            <w:pPr>
              <w:rPr>
                <w:ins w:id="498" w:author="Un-named" w:date="2024-01-30T15:48:00Z"/>
              </w:rPr>
            </w:pPr>
            <w:ins w:id="499" w:author="Un-named" w:date="2024-01-30T15:48:00Z">
              <w:r>
                <w:t>En tant que vendeur d'outil Je veux une quincaillerie pour vendre mes outils</w:t>
              </w:r>
            </w:ins>
          </w:p>
        </w:tc>
      </w:tr>
      <w:tr w:rsidR="000A44C8" w14:paraId="487B03DD" w14:textId="77777777">
        <w:tblPrEx>
          <w:tblCellMar>
            <w:top w:w="0" w:type="dxa"/>
            <w:bottom w:w="0" w:type="dxa"/>
          </w:tblCellMar>
        </w:tblPrEx>
        <w:trPr>
          <w:ins w:id="500" w:author="Un-named" w:date="2024-01-30T15:48:00Z"/>
        </w:trPr>
        <w:tc>
          <w:tcPr>
            <w:tcW w:w="0" w:type="auto"/>
          </w:tcPr>
          <w:p w14:paraId="1F29E2DF" w14:textId="77777777" w:rsidR="000A44C8" w:rsidRDefault="00FC164C">
            <w:pPr>
              <w:jc w:val="center"/>
              <w:rPr>
                <w:ins w:id="501" w:author="Un-named" w:date="2024-01-30T15:48:00Z"/>
              </w:rPr>
            </w:pPr>
            <w:ins w:id="502" w:author="Un-named" w:date="2024-01-30T15:48:00Z">
              <w:r>
                <w:t>Tests d'</w:t>
              </w:r>
              <w:proofErr w:type="spellStart"/>
              <w:r>
                <w:t>acceptance</w:t>
              </w:r>
              <w:proofErr w:type="spellEnd"/>
              <w:r>
                <w:t xml:space="preserve">: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59"/>
              <w:gridCol w:w="8437"/>
            </w:tblGrid>
            <w:tr w:rsidR="000A44C8" w14:paraId="58E4395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503" w:author="Un-named" w:date="2024-01-30T15:48:00Z"/>
              </w:trPr>
              <w:tc>
                <w:tcPr>
                  <w:tcW w:w="0" w:type="auto"/>
                </w:tcPr>
                <w:p w14:paraId="24F13797" w14:textId="77777777" w:rsidR="000A44C8" w:rsidRDefault="00FC164C">
                  <w:pPr>
                    <w:rPr>
                      <w:ins w:id="504" w:author="Un-named" w:date="2024-01-30T15:48:00Z"/>
                    </w:rPr>
                  </w:pPr>
                  <w:ins w:id="505" w:author="Un-named" w:date="2024-01-30T15:48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</w:tcPr>
                <w:p w14:paraId="54EE66A2" w14:textId="77777777" w:rsidR="000A44C8" w:rsidRDefault="00FC164C">
                  <w:pPr>
                    <w:rPr>
                      <w:ins w:id="506" w:author="Un-named" w:date="2024-01-30T15:48:00Z"/>
                    </w:rPr>
                  </w:pPr>
                  <w:ins w:id="507" w:author="Un-named" w:date="2024-01-30T15:48:00Z">
                    <w:r>
                      <w:t>En arrivant depuis le nord du bâtiment, il y une baie vitrée qui montre quelque article, qui est positionné sur chaque côté de la porte</w:t>
                    </w:r>
                  </w:ins>
                </w:p>
              </w:tc>
            </w:tr>
            <w:tr w:rsidR="000A44C8" w14:paraId="7353E9D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508" w:author="Un-named" w:date="2024-01-30T15:48:00Z"/>
              </w:trPr>
              <w:tc>
                <w:tcPr>
                  <w:tcW w:w="0" w:type="auto"/>
                </w:tcPr>
                <w:p w14:paraId="46783B9C" w14:textId="77777777" w:rsidR="000A44C8" w:rsidRDefault="00FC164C">
                  <w:pPr>
                    <w:rPr>
                      <w:ins w:id="509" w:author="Un-named" w:date="2024-01-30T15:48:00Z"/>
                    </w:rPr>
                  </w:pPr>
                  <w:ins w:id="510" w:author="Un-named" w:date="2024-01-30T15:48:00Z">
                    <w:r>
                      <w:t>taille</w:t>
                    </w:r>
                  </w:ins>
                </w:p>
              </w:tc>
              <w:tc>
                <w:tcPr>
                  <w:tcW w:w="0" w:type="auto"/>
                </w:tcPr>
                <w:p w14:paraId="0D939F53" w14:textId="77777777" w:rsidR="000A44C8" w:rsidRDefault="00FC164C">
                  <w:pPr>
                    <w:rPr>
                      <w:ins w:id="511" w:author="Un-named" w:date="2024-01-30T15:48:00Z"/>
                    </w:rPr>
                  </w:pPr>
                  <w:ins w:id="512" w:author="Un-named" w:date="2024-01-30T15:48:00Z">
                    <w:r>
                      <w:t>La superficie du magasin est de 25 mètres sur 12 mètres c'est à dire 312,5 m2.</w:t>
                    </w:r>
                  </w:ins>
                </w:p>
              </w:tc>
            </w:tr>
            <w:tr w:rsidR="000A44C8" w14:paraId="5385DD6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513" w:author="Un-named" w:date="2024-01-30T15:48:00Z"/>
              </w:trPr>
              <w:tc>
                <w:tcPr>
                  <w:tcW w:w="0" w:type="auto"/>
                </w:tcPr>
                <w:p w14:paraId="753F1A99" w14:textId="77777777" w:rsidR="000A44C8" w:rsidRDefault="00FC164C">
                  <w:pPr>
                    <w:rPr>
                      <w:ins w:id="514" w:author="Un-named" w:date="2024-01-30T15:48:00Z"/>
                    </w:rPr>
                  </w:pPr>
                  <w:ins w:id="515" w:author="Un-named" w:date="2024-01-30T15:48:00Z">
                    <w:r>
                      <w:t>Mur</w:t>
                    </w:r>
                  </w:ins>
                </w:p>
              </w:tc>
              <w:tc>
                <w:tcPr>
                  <w:tcW w:w="0" w:type="auto"/>
                </w:tcPr>
                <w:p w14:paraId="10EC47A9" w14:textId="77777777" w:rsidR="000A44C8" w:rsidRDefault="00FC164C">
                  <w:pPr>
                    <w:rPr>
                      <w:ins w:id="516" w:author="Un-named" w:date="2024-01-30T15:48:00Z"/>
                    </w:rPr>
                  </w:pPr>
                  <w:ins w:id="517" w:author="Un-named" w:date="2024-01-30T15:48:00Z">
                    <w:r>
                      <w:t>Le mur sont en blanc</w:t>
                    </w:r>
                  </w:ins>
                </w:p>
              </w:tc>
            </w:tr>
            <w:tr w:rsidR="000A44C8" w14:paraId="6E75CC2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ins w:id="518" w:author="Un-named" w:date="2024-01-30T15:48:00Z"/>
              </w:trPr>
              <w:tc>
                <w:tcPr>
                  <w:tcW w:w="0" w:type="auto"/>
                </w:tcPr>
                <w:p w14:paraId="518BD5C4" w14:textId="77777777" w:rsidR="000A44C8" w:rsidRDefault="00FC164C">
                  <w:pPr>
                    <w:rPr>
                      <w:ins w:id="519" w:author="Un-named" w:date="2024-01-30T15:48:00Z"/>
                    </w:rPr>
                  </w:pPr>
                  <w:ins w:id="520" w:author="Un-named" w:date="2024-01-30T15:48:00Z">
                    <w:r>
                      <w:t>Articl</w:t>
                    </w:r>
                    <w:r>
                      <w:t>e</w:t>
                    </w:r>
                  </w:ins>
                </w:p>
              </w:tc>
              <w:tc>
                <w:tcPr>
                  <w:tcW w:w="0" w:type="auto"/>
                </w:tcPr>
                <w:p w14:paraId="7C94AB1F" w14:textId="77777777" w:rsidR="000A44C8" w:rsidRDefault="00FC164C">
                  <w:pPr>
                    <w:rPr>
                      <w:ins w:id="521" w:author="Un-named" w:date="2024-01-30T15:48:00Z"/>
                    </w:rPr>
                  </w:pPr>
                  <w:ins w:id="522" w:author="Un-named" w:date="2024-01-30T15:48:00Z">
                    <w:r>
                      <w:t>il y a des présentoir coller sur les murs pour vendre les articles</w:t>
                    </w:r>
                  </w:ins>
                </w:p>
              </w:tc>
            </w:tr>
          </w:tbl>
          <w:p w14:paraId="3826EDBB" w14:textId="77777777" w:rsidR="000A44C8" w:rsidRDefault="000A44C8">
            <w:pPr>
              <w:rPr>
                <w:ins w:id="523" w:author="Un-named" w:date="2024-01-30T15:48:00Z"/>
              </w:rPr>
            </w:pPr>
          </w:p>
        </w:tc>
      </w:tr>
    </w:tbl>
    <w:p w14:paraId="32500276" w14:textId="77777777" w:rsidR="000A44C8" w:rsidRDefault="000A44C8" w:rsidP="00FC164C"/>
    <w:sectPr w:rsidR="000A44C8">
      <w:pgSz w:w="11906" w:h="16838"/>
      <w:pgMar w:top="1440" w:right="1440" w:bottom="1440" w:left="1440" w:header="708" w:footer="708" w:gutter="0"/>
      <w:cols w:space="720"/>
      <w:docGrid w:linePitch="360"/>
      <w:sectPrChange w:id="524" w:author="Un-named" w:date="2024-01-30T15:48:00Z">
        <w:sectPr w:rsidR="000A44C8">
          <w:pgMar w:top="1440" w:right="1745" w:bottom="1440" w:left="1440" w:header="720" w:footer="720" w:gutter="0"/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A0D"/>
    <w:multiLevelType w:val="hybridMultilevel"/>
    <w:tmpl w:val="C8C492E8"/>
    <w:lvl w:ilvl="0" w:tplc="5D4CAFF4">
      <w:start w:val="1"/>
      <w:numFmt w:val="bullet"/>
      <w:lvlText w:val="●"/>
      <w:lvlJc w:val="left"/>
      <w:pPr>
        <w:ind w:left="720" w:hanging="360"/>
      </w:pPr>
    </w:lvl>
    <w:lvl w:ilvl="1" w:tplc="D26024D4">
      <w:start w:val="1"/>
      <w:numFmt w:val="bullet"/>
      <w:lvlText w:val="○"/>
      <w:lvlJc w:val="left"/>
      <w:pPr>
        <w:ind w:left="1440" w:hanging="360"/>
      </w:pPr>
    </w:lvl>
    <w:lvl w:ilvl="2" w:tplc="5EBA8AE0">
      <w:start w:val="1"/>
      <w:numFmt w:val="bullet"/>
      <w:lvlText w:val="■"/>
      <w:lvlJc w:val="left"/>
      <w:pPr>
        <w:ind w:left="2160" w:hanging="360"/>
      </w:pPr>
    </w:lvl>
    <w:lvl w:ilvl="3" w:tplc="1E529868">
      <w:start w:val="1"/>
      <w:numFmt w:val="bullet"/>
      <w:lvlText w:val="●"/>
      <w:lvlJc w:val="left"/>
      <w:pPr>
        <w:ind w:left="2880" w:hanging="360"/>
      </w:pPr>
    </w:lvl>
    <w:lvl w:ilvl="4" w:tplc="6AFE1F44">
      <w:start w:val="1"/>
      <w:numFmt w:val="bullet"/>
      <w:lvlText w:val="○"/>
      <w:lvlJc w:val="left"/>
      <w:pPr>
        <w:ind w:left="3600" w:hanging="360"/>
      </w:pPr>
    </w:lvl>
    <w:lvl w:ilvl="5" w:tplc="BAD406B4">
      <w:start w:val="1"/>
      <w:numFmt w:val="bullet"/>
      <w:lvlText w:val="■"/>
      <w:lvlJc w:val="left"/>
      <w:pPr>
        <w:ind w:left="4320" w:hanging="360"/>
      </w:pPr>
    </w:lvl>
    <w:lvl w:ilvl="6" w:tplc="A522892E">
      <w:start w:val="1"/>
      <w:numFmt w:val="bullet"/>
      <w:lvlText w:val="●"/>
      <w:lvlJc w:val="left"/>
      <w:pPr>
        <w:ind w:left="5040" w:hanging="360"/>
      </w:pPr>
    </w:lvl>
    <w:lvl w:ilvl="7" w:tplc="45A2B2BC">
      <w:start w:val="1"/>
      <w:numFmt w:val="bullet"/>
      <w:lvlText w:val="●"/>
      <w:lvlJc w:val="left"/>
      <w:pPr>
        <w:ind w:left="5760" w:hanging="360"/>
      </w:pPr>
    </w:lvl>
    <w:lvl w:ilvl="8" w:tplc="76E840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C8"/>
    <w:rsid w:val="000A44C8"/>
    <w:rsid w:val="001431F6"/>
    <w:rsid w:val="00A14873"/>
    <w:rsid w:val="00FC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A15B0BF-B53A-4264-9B0D-B8BB8FA2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64C"/>
    <w:pPr>
      <w:pPrChange w:id="0" w:author="Un-named" w:date="2024-01-30T15:48:00Z">
        <w:pPr>
          <w:spacing w:line="259" w:lineRule="auto"/>
          <w:ind w:left="10" w:hanging="10"/>
        </w:pPr>
      </w:pPrChange>
    </w:pPr>
    <w:rPr>
      <w:rFonts w:ascii="Calibri" w:eastAsia="Calibri" w:hAnsi="Calibri" w:cs="Calibri"/>
      <w:rPrChange w:id="0" w:author="Un-named" w:date="2024-01-30T15:48:00Z">
        <w:rPr>
          <w:rFonts w:ascii="Calibri" w:eastAsia="Calibri" w:hAnsi="Calibri" w:cs="Calibri"/>
          <w:color w:val="1F4D78"/>
          <w:sz w:val="24"/>
          <w:szCs w:val="22"/>
          <w:lang w:val="fr-CH" w:eastAsia="fr-CH" w:bidi="ar-SA"/>
        </w:rPr>
      </w:rPrChange>
    </w:rPr>
  </w:style>
  <w:style w:type="paragraph" w:styleId="Titre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table" w:customStyle="1" w:styleId="TableGrid">
    <w:name w:val="TableGrid"/>
    <w:rsid w:val="00FC164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vision">
    <w:name w:val="Revision"/>
    <w:hidden/>
    <w:uiPriority w:val="99"/>
    <w:semiHidden/>
    <w:rsid w:val="00FC164C"/>
    <w:rPr>
      <w:rFonts w:ascii="Calibri" w:eastAsia="Calibri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64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64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1400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Ethan Rotzetter</cp:lastModifiedBy>
  <cp:revision>1</cp:revision>
  <cp:lastPrinted>2024-01-30T14:50:00Z</cp:lastPrinted>
  <dcterms:created xsi:type="dcterms:W3CDTF">2024-01-30T14:39:00Z</dcterms:created>
  <dcterms:modified xsi:type="dcterms:W3CDTF">2024-01-30T14:51:00Z</dcterms:modified>
</cp:coreProperties>
</file>